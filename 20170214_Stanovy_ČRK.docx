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F4" w:rsidRDefault="00504CF4" w:rsidP="00635FBC">
      <w:pPr>
        <w:pStyle w:val="Nzev"/>
      </w:pPr>
      <w:r>
        <w:t>Stanovy Českého radioklubu</w:t>
      </w:r>
    </w:p>
    <w:p w:rsidR="00635FBC" w:rsidRDefault="00635FBC" w:rsidP="00635FBC">
      <w:pPr>
        <w:pStyle w:val="Podtitul"/>
      </w:pPr>
      <w:r>
        <w:t>Návrh pro sjezd Českého radioklubu 2017 – komentáře OK1XOE</w:t>
      </w:r>
      <w:r w:rsidR="005E4480">
        <w:t xml:space="preserve"> a OK1VSL</w:t>
      </w:r>
    </w:p>
    <w:p w:rsidR="00504CF4" w:rsidRDefault="00504CF4" w:rsidP="00635FBC">
      <w:pPr>
        <w:pStyle w:val="Nadpis1"/>
        <w:jc w:val="center"/>
      </w:pPr>
      <w:r>
        <w:t>§ 1 - Všeobecná ustanovení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 xml:space="preserve">Název spolku </w:t>
      </w:r>
      <w:del w:id="0" w:author="Tomáš Kaplan" w:date="2017-02-13T23:15:00Z">
        <w:r w:rsidDel="005E4480">
          <w:delText xml:space="preserve">založeného těmito stanovami </w:delText>
        </w:r>
      </w:del>
      <w:r>
        <w:t>zní "Český radioklub, zapsaný spolek" (dále jen "ČRK"). ČRK je spolkem činným dle ustanovení o spolcích zákona č. 89/2012 Sb. - občanského zákoníku. Je spolkem dobrovolným, samosprávným, nezávislým a nepolitickým.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Sídlo ČRK je U Pergamenky 3, 170 00 Praha 7.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r>
        <w:t>Účelem a hlavní činností ČRK je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radioamatérská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práce </w:t>
      </w:r>
      <w:r w:rsidRPr="00626461">
        <w:rPr>
          <w:b/>
          <w:color w:val="FF0000"/>
        </w:rPr>
        <w:t xml:space="preserve">dětmi </w:t>
      </w:r>
      <w:r>
        <w:t>s mládeží a dalšími zájemci o radioamatérskou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sportovní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 xml:space="preserve"> vzdělávací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kulturní činnost,</w:t>
      </w:r>
    </w:p>
    <w:p w:rsidR="00504CF4" w:rsidRDefault="00504CF4" w:rsidP="00635FBC">
      <w:pPr>
        <w:pStyle w:val="Odstavecseseznamem"/>
        <w:numPr>
          <w:ilvl w:val="1"/>
          <w:numId w:val="1"/>
        </w:numPr>
        <w:jc w:val="both"/>
      </w:pPr>
      <w:r>
        <w:t>příspěvek celoživotnímu vzdělávání členů i veřejnosti.</w:t>
      </w:r>
    </w:p>
    <w:p w:rsidR="00504CF4" w:rsidRDefault="00504CF4" w:rsidP="00635FBC">
      <w:pPr>
        <w:pStyle w:val="Odstavecseseznamem"/>
        <w:numPr>
          <w:ilvl w:val="0"/>
          <w:numId w:val="1"/>
        </w:numPr>
        <w:jc w:val="both"/>
      </w:pPr>
      <w:commentRangeStart w:id="1"/>
      <w:del w:id="2" w:author="Tomáš Kaplan" w:date="2017-02-13T23:18:00Z">
        <w:r w:rsidDel="005E4480">
          <w:delText>ČRK reprezentuje společné zájmy svých členů vůči orgánům České republiky a dalších zemí i vůči nevládním organizacím domácím, zahraničním i mezinárodním. Jako člen Mezinárodní radioamatérské unie (IARU) zastupuje ČRK společné odborné zájmy radioamatérů České republiky v zahraničí.</w:delText>
        </w:r>
        <w:commentRangeEnd w:id="1"/>
        <w:r w:rsidR="005E4480" w:rsidDel="005E4480">
          <w:rPr>
            <w:rStyle w:val="Odkaznakoment"/>
          </w:rPr>
          <w:commentReference w:id="1"/>
        </w:r>
      </w:del>
    </w:p>
    <w:p w:rsidR="00504CF4" w:rsidRDefault="00504CF4" w:rsidP="00635FBC">
      <w:pPr>
        <w:pStyle w:val="Nadpis1"/>
        <w:jc w:val="center"/>
      </w:pPr>
      <w:r>
        <w:t>§ 2 - Vznik a zánik členství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ČRK sdružuje zájemce o všechny radioamatérské činnosti a sporty. Členem se může stát bez rozdílu státní příslušnosti a národnosti každý, kdo bude respektovat Stanovy ČRK.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Členství vzniká přijetím za člena na základě písemné přihlášky. K členství se lze přihlásit u Rady ČRK přímo nebo prostřednictvím kteréhokoli radioklubu ČRK. Souhlas s přihláškou zájemce mladšího 15 let musí být na přihlášce doložen podpisem rodiče nebo zákonného zástupce. Přihlášku podanou prostřednictvím radioklubu ČRK doručí Radě ČRK výbor tohoto radioklubu.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Členy přijímá a registruje Rada ČRK. Rada provede registraci zápisem do seznamu členů ČRK po zaplacení příslušných poplatků</w:t>
      </w:r>
      <w:r w:rsidR="00626461">
        <w:t xml:space="preserve"> (</w:t>
      </w:r>
      <w:r w:rsidR="00626461" w:rsidRPr="00626461">
        <w:rPr>
          <w:b/>
          <w:color w:val="FF0000"/>
        </w:rPr>
        <w:t>členských příspěvků</w:t>
      </w:r>
      <w:r w:rsidR="00626461">
        <w:t>)</w:t>
      </w:r>
      <w:r>
        <w:t xml:space="preserve">. Členství vzniká dnem registrace, o čemž Rada ČRK uvědomí žadatele zasláním členského průkazu. Do seznamu členů ČRK mohou nahlížet členové ČRK v sídle ČRK po předchozím vyžádání. 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>Členství zaniká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vzdáním se členství podáním vlastnoručně podepsaného písemného oznámení Radě ČRK,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 xml:space="preserve">vyloučením pro </w:t>
      </w:r>
      <w:del w:id="3" w:author="Tomáš Kaplan" w:date="2017-02-13T23:19:00Z">
        <w:r w:rsidDel="005E4480">
          <w:delText>neuhrazení členských příspěvků</w:delText>
        </w:r>
        <w:r w:rsidR="00626461" w:rsidDel="005E4480">
          <w:delText xml:space="preserve"> (</w:delText>
        </w:r>
      </w:del>
      <w:ins w:id="4" w:author="Tomáš Kaplan" w:date="2017-02-13T23:19:00Z">
        <w:r w:rsidR="005E4480" w:rsidRPr="005E4480">
          <w:rPr>
            <w:b/>
            <w:color w:val="FF0000"/>
            <w:rPrChange w:id="5" w:author="Tomáš Kaplan" w:date="2017-02-13T23:19:00Z">
              <w:rPr/>
            </w:rPrChange>
          </w:rPr>
          <w:t xml:space="preserve">opakované </w:t>
        </w:r>
      </w:ins>
      <w:r w:rsidR="00626461" w:rsidRPr="00626461">
        <w:rPr>
          <w:b/>
          <w:color w:val="FF0000"/>
        </w:rPr>
        <w:t>neplnění členských povinností</w:t>
      </w:r>
      <w:del w:id="6" w:author="Tomáš Kaplan" w:date="2017-02-13T23:19:00Z">
        <w:r w:rsidR="00626461" w:rsidDel="005E4480">
          <w:delText>)</w:delText>
        </w:r>
      </w:del>
      <w:r>
        <w:t xml:space="preserve"> ČRK za dobu delší než jeden rok, </w:t>
      </w:r>
    </w:p>
    <w:p w:rsidR="00504CF4" w:rsidRDefault="00504CF4" w:rsidP="00635FBC">
      <w:pPr>
        <w:pStyle w:val="Odstavecseseznamem"/>
        <w:numPr>
          <w:ilvl w:val="1"/>
          <w:numId w:val="2"/>
        </w:numPr>
        <w:jc w:val="both"/>
      </w:pPr>
      <w:r>
        <w:t>vyloučením pro závažné porušení Stanov ČRK,</w:t>
      </w:r>
    </w:p>
    <w:p w:rsidR="00504CF4" w:rsidRDefault="00504CF4" w:rsidP="00FE07B5">
      <w:pPr>
        <w:pStyle w:val="Odstavecseseznamem"/>
        <w:numPr>
          <w:ilvl w:val="1"/>
          <w:numId w:val="2"/>
        </w:numPr>
        <w:jc w:val="both"/>
      </w:pPr>
      <w:r>
        <w:t xml:space="preserve"> úmrtím</w:t>
      </w:r>
      <w:r w:rsidR="00FE07B5" w:rsidRPr="00FE07B5">
        <w:t xml:space="preserve"> </w:t>
      </w:r>
      <w:r w:rsidR="00FE07B5" w:rsidRPr="00FE07B5">
        <w:rPr>
          <w:b/>
          <w:color w:val="FF0000"/>
        </w:rPr>
        <w:t>nebo ztrátou způsobilosti k právním úkonům</w:t>
      </w:r>
      <w:r>
        <w:t>.</w:t>
      </w:r>
    </w:p>
    <w:p w:rsidR="00504CF4" w:rsidRDefault="00504CF4" w:rsidP="00635FBC">
      <w:pPr>
        <w:pStyle w:val="Odstavecseseznamem"/>
        <w:numPr>
          <w:ilvl w:val="0"/>
          <w:numId w:val="2"/>
        </w:numPr>
        <w:jc w:val="both"/>
      </w:pPr>
      <w:r>
        <w:t xml:space="preserve"> </w:t>
      </w:r>
      <w:commentRangeStart w:id="7"/>
      <w:r>
        <w:t xml:space="preserve">O vyloučení člena rozhoduje Rada ČRK. Členu musí být písemně oznámeno v předstihu nejméně dvou týdnů projednání a zdůvodnění návrhu. Jeho případné námitky musí být projednány spolu s návrhem. Člen má právo do patnácti dnů od doručení rozhodnutí v písemné formě navrhnout, aby rozhodnutí o jeho vyloučení přezkoumal Sjezd ČRK, jehož </w:t>
      </w:r>
      <w:r>
        <w:lastRenderedPageBreak/>
        <w:t>rozhodnutí je konečným rozhodnutím ČRK o zrušení členství.</w:t>
      </w:r>
      <w:ins w:id="8" w:author="Tomáš Kaplan" w:date="2017-02-13T23:20:00Z">
        <w:r w:rsidR="005E4480">
          <w:t xml:space="preserve"> </w:t>
        </w:r>
        <w:r w:rsidR="005E4480" w:rsidRPr="001776D4">
          <w:rPr>
            <w:color w:val="00B050"/>
          </w:rPr>
          <w:t>Do rozhodnutí sjezdu je vylučovaný člen</w:t>
        </w:r>
        <w:r w:rsidR="005E4480">
          <w:rPr>
            <w:color w:val="00B050"/>
          </w:rPr>
          <w:t>, plní-li členské povinnosti,</w:t>
        </w:r>
        <w:r w:rsidR="005E4480" w:rsidRPr="001776D4">
          <w:rPr>
            <w:color w:val="00B050"/>
          </w:rPr>
          <w:t xml:space="preserve"> stále členem ČRK.</w:t>
        </w:r>
      </w:ins>
      <w:commentRangeEnd w:id="7"/>
      <w:ins w:id="9" w:author="Tomáš Kaplan" w:date="2017-02-13T23:21:00Z">
        <w:r w:rsidR="005E4480">
          <w:rPr>
            <w:rStyle w:val="Odkaznakoment"/>
          </w:rPr>
          <w:commentReference w:id="7"/>
        </w:r>
      </w:ins>
    </w:p>
    <w:p w:rsidR="00504CF4" w:rsidRDefault="00504CF4" w:rsidP="00635FBC">
      <w:pPr>
        <w:pStyle w:val="Nadpis1"/>
        <w:jc w:val="center"/>
      </w:pPr>
      <w:r>
        <w:t>§ 3 - Práva a povinnosti členů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za stanovených podmínek účastnit se činností pořádaných ČRK a užívat členských služeb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předkládat návrhy orgánům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volit a být volen do orgánů ČRK, je-li starší 18 roků.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 ČRK je povinen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dodržovat Stanovy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dbát zásad radioamatérského ducha, zejména v radioamatérském provozu,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 xml:space="preserve"> respektovat usnesení a rozhodnutí orgánů ČRK,</w:t>
      </w:r>
    </w:p>
    <w:p w:rsidR="00504CF4" w:rsidRDefault="00504CF4" w:rsidP="00635FBC">
      <w:pPr>
        <w:pStyle w:val="Odstavecseseznamem"/>
        <w:numPr>
          <w:ilvl w:val="1"/>
          <w:numId w:val="3"/>
        </w:numPr>
        <w:jc w:val="both"/>
      </w:pPr>
      <w:r>
        <w:t>platit členské příspěvky ve stanovených lhůtách.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Členské příspěvky se uhrazují v penězích. Minimální výši částky a způsob úhrady stanoví Rada ČRK. Členové mohou dobrovolně uhradit příspěvek vyšší, takové zvýšení svého příspěvku sdělí Radě ČRK. 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Členu, který neuhradí včas a v plné výši členský příspěvek ČRK, nebudou v příslušném roce poskytovány členské služby až do doby uhrazení příspěvku.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 xml:space="preserve">Člen ČRK má právo v členských záležitostech a ve věcech týkajících se ČRK jako celku obracet se s podněty a návrhy na orgány ČRK. Sjezd ČRK nemůže rozhodovat o věcech, jež jsou Stanovami ČRK vyhrazeny rozhodnutí radioklubů ČRK (dále RK). </w:t>
      </w:r>
    </w:p>
    <w:p w:rsidR="00504CF4" w:rsidRDefault="00504CF4" w:rsidP="00635FBC">
      <w:pPr>
        <w:pStyle w:val="Odstavecseseznamem"/>
        <w:numPr>
          <w:ilvl w:val="0"/>
          <w:numId w:val="3"/>
        </w:numPr>
        <w:jc w:val="both"/>
      </w:pPr>
      <w:r>
        <w:t>Členskými službami se rozumí zejména zprostředkování výměny staničních lístků (QSL služba), vydávání časopisu ČRK, organizace radioamatérských závodů a soutěží, kursů, společenských podniků atp. Rozsah členských služeb, které jsou pro členy bezplatné v rámci úhrady členského příspěvku, určí sjezd ČRK. Rozsah může být upraven Radou ČRK dle hospodářské situace ČRK. Za poskytnutí jednotlivých členských služeb uhradí jejich uživatelé vedle členských příspěvků ČRK v případě potřeby další poplatky do výše skutečných nákladů na jejich poskytování.</w:t>
      </w:r>
    </w:p>
    <w:p w:rsidR="00504CF4" w:rsidRDefault="00504CF4" w:rsidP="00635FBC">
      <w:pPr>
        <w:pStyle w:val="Nadpis1"/>
        <w:jc w:val="center"/>
      </w:pPr>
      <w:r>
        <w:t xml:space="preserve">§ 4 - Statutární orgán </w:t>
      </w:r>
      <w:r w:rsidRPr="00626461">
        <w:t>Českého</w:t>
      </w:r>
      <w:r>
        <w:t xml:space="preserve"> radioklubu</w:t>
      </w:r>
    </w:p>
    <w:p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Statutárním orgánem ČRK je Rada Českého radioklubu. </w:t>
      </w:r>
    </w:p>
    <w:p w:rsidR="00626461" w:rsidRDefault="00504CF4" w:rsidP="00635FBC">
      <w:pPr>
        <w:pStyle w:val="Odstavecseseznamem"/>
        <w:numPr>
          <w:ilvl w:val="0"/>
          <w:numId w:val="14"/>
        </w:numPr>
        <w:jc w:val="both"/>
      </w:pPr>
      <w:r>
        <w:t xml:space="preserve">Rada má výhradní oprávnění jednat a zavazovat se jménem ČRK jako celku. </w:t>
      </w:r>
    </w:p>
    <w:p w:rsidR="00F1675A" w:rsidRPr="00F1675A" w:rsidRDefault="00F1675A" w:rsidP="00635FBC">
      <w:pPr>
        <w:pStyle w:val="Odstavecseseznamem"/>
        <w:numPr>
          <w:ilvl w:val="0"/>
          <w:numId w:val="14"/>
        </w:numPr>
        <w:jc w:val="both"/>
        <w:rPr>
          <w:ins w:id="10" w:author="Tomáš Kaplan" w:date="2017-02-13T23:26:00Z"/>
          <w:rPrChange w:id="11" w:author="Tomáš Kaplan" w:date="2017-02-13T23:26:00Z">
            <w:rPr>
              <w:ins w:id="12" w:author="Tomáš Kaplan" w:date="2017-02-13T23:26:00Z"/>
              <w:color w:val="00B050"/>
            </w:rPr>
          </w:rPrChange>
        </w:rPr>
      </w:pPr>
      <w:ins w:id="13" w:author="Tomáš Kaplan" w:date="2017-02-13T23:26:00Z">
        <w:r w:rsidRPr="001776D4">
          <w:rPr>
            <w:color w:val="00B050"/>
          </w:rPr>
          <w:t xml:space="preserve">Rada je kolektivní </w:t>
        </w:r>
        <w:proofErr w:type="spellStart"/>
        <w:r w:rsidRPr="001776D4">
          <w:rPr>
            <w:color w:val="00B050"/>
          </w:rPr>
          <w:t>staturární</w:t>
        </w:r>
        <w:proofErr w:type="spellEnd"/>
        <w:r w:rsidRPr="001776D4">
          <w:rPr>
            <w:color w:val="00B050"/>
          </w:rPr>
          <w:t xml:space="preserve"> orgán, na venek jednají </w:t>
        </w:r>
        <w:r>
          <w:rPr>
            <w:color w:val="00B050"/>
          </w:rPr>
          <w:t xml:space="preserve">a podepisují </w:t>
        </w:r>
        <w:r w:rsidRPr="001776D4">
          <w:rPr>
            <w:color w:val="00B050"/>
          </w:rPr>
          <w:t xml:space="preserve">jejím jménem vždy nejméně dva její </w:t>
        </w:r>
        <w:proofErr w:type="gramStart"/>
        <w:r w:rsidRPr="001776D4">
          <w:rPr>
            <w:color w:val="00B050"/>
          </w:rPr>
          <w:t>členové z nichž</w:t>
        </w:r>
        <w:proofErr w:type="gramEnd"/>
        <w:r w:rsidRPr="001776D4">
          <w:rPr>
            <w:color w:val="00B050"/>
          </w:rPr>
          <w:t xml:space="preserve"> jeden musí být vždy předseda nebo místopředseda.</w:t>
        </w:r>
      </w:ins>
    </w:p>
    <w:p w:rsidR="00504CF4" w:rsidRDefault="00504CF4" w:rsidP="00635FBC">
      <w:pPr>
        <w:pStyle w:val="Odstavecseseznamem"/>
        <w:numPr>
          <w:ilvl w:val="0"/>
          <w:numId w:val="14"/>
        </w:numPr>
        <w:jc w:val="both"/>
      </w:pPr>
      <w:del w:id="14" w:author="Tomáš Kaplan" w:date="2017-02-13T23:26:00Z">
        <w:r w:rsidDel="00F1675A">
          <w:delText xml:space="preserve">Navenek provádějí úkony schválené statutárním orgánem nebo určené těmito stanovami statutární představitelé ČRK, jimiž jsou předseda ČRK a místopředsedové ČRK tak, že jménem ČRK jednají a podepisují vždy společně dva statutární představitelé ČRK, není-li dále uvedeno jinak. Jde-li o styk se stáními orgány ČR, styk mezinárodní nebo o pracovně právní vztahy, musí být jedním z těchto představitelů předseda ČRK (v jeho nepřítomnosti jeden z místopředsedů ČRK). </w:delText>
        </w:r>
      </w:del>
      <w:r>
        <w:t>V jednotlivých jmenovitých případech může Rada ČRK zmocnit další zástupce.</w:t>
      </w:r>
    </w:p>
    <w:p w:rsidR="00504CF4" w:rsidRDefault="00504CF4" w:rsidP="00635FBC">
      <w:pPr>
        <w:pStyle w:val="Nadpis1"/>
        <w:jc w:val="center"/>
      </w:pPr>
      <w:r>
        <w:t>§ 5 - Další orgány Českého radioklubu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Dalšími orgány ČRK jsou: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Sjezd ČRK,</w:t>
      </w:r>
      <w:r w:rsidR="00626461">
        <w:t>(</w:t>
      </w:r>
      <w:r w:rsidR="00626461" w:rsidRPr="00626461">
        <w:rPr>
          <w:b/>
          <w:color w:val="FF0000"/>
        </w:rPr>
        <w:t>Členská schůze, Valná hromada</w:t>
      </w:r>
      <w:r w:rsidR="00626461">
        <w:t>)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r>
        <w:t>Výkonný výbor ČRK,</w:t>
      </w:r>
    </w:p>
    <w:p w:rsidR="00626461" w:rsidRDefault="00504CF4" w:rsidP="00635FBC">
      <w:pPr>
        <w:pStyle w:val="Odstavecseseznamem"/>
        <w:numPr>
          <w:ilvl w:val="1"/>
          <w:numId w:val="4"/>
        </w:numPr>
        <w:jc w:val="both"/>
      </w:pPr>
      <w:del w:id="15" w:author="Tomáš Kaplan" w:date="2017-02-13T23:26:00Z">
        <w:r w:rsidDel="00F1675A">
          <w:delText xml:space="preserve"> </w:delText>
        </w:r>
      </w:del>
      <w:r>
        <w:t>Revizní komise ČRK.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lastRenderedPageBreak/>
        <w:t>Činnost orgánů ČRK a vztahy mezi nimi určují Stanovy ČRK a Organizační řád</w:t>
      </w:r>
      <w:r w:rsidR="00626461">
        <w:t xml:space="preserve"> </w:t>
      </w:r>
      <w:r>
        <w:t>Českého radioklubu, jež schvaluje sjezd ČRK.</w:t>
      </w:r>
    </w:p>
    <w:p w:rsidR="00626461" w:rsidRDefault="00504CF4" w:rsidP="00635FBC">
      <w:pPr>
        <w:pStyle w:val="Odstavecseseznamem"/>
        <w:numPr>
          <w:ilvl w:val="0"/>
          <w:numId w:val="4"/>
        </w:numPr>
        <w:jc w:val="both"/>
      </w:pPr>
      <w:r>
        <w:t>Orgány ČRK jsou povinny přistupovat ke všem členům a radioklubům ČRK</w:t>
      </w:r>
      <w:r w:rsidR="00626461">
        <w:t xml:space="preserve"> </w:t>
      </w:r>
      <w:r>
        <w:t>na principu rovnosti a nediskriminace.</w:t>
      </w:r>
    </w:p>
    <w:p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O jednání všech orgánů ČRK je vždy veden zápis obsahující místo a den jednání,</w:t>
      </w:r>
      <w:r w:rsidR="00626461">
        <w:t xml:space="preserve"> </w:t>
      </w:r>
      <w:r>
        <w:t xml:space="preserve">program jednání a nejméně závěry učiněné k jednotlivým bodům jednání. </w:t>
      </w:r>
      <w:commentRangeStart w:id="16"/>
      <w:r>
        <w:t>S</w:t>
      </w:r>
      <w:r w:rsidR="00626461">
        <w:t> </w:t>
      </w:r>
      <w:r>
        <w:t>výjimkou</w:t>
      </w:r>
      <w:r w:rsidR="00626461">
        <w:t xml:space="preserve"> </w:t>
      </w:r>
      <w:r>
        <w:t>sjezdu ČRK zápis obsahuje též jmenovitý seznam účastníků s jejich podpisy. S</w:t>
      </w:r>
      <w:r w:rsidR="00626461">
        <w:t> </w:t>
      </w:r>
      <w:r>
        <w:t>výjimkou</w:t>
      </w:r>
      <w:r w:rsidR="00626461">
        <w:t xml:space="preserve"> </w:t>
      </w:r>
      <w:r>
        <w:t>sjezdu ČRK má člen, jehož stanovisko bylo odlišné od rozhodnutí orgánu, právo</w:t>
      </w:r>
      <w:r w:rsidR="00626461">
        <w:t xml:space="preserve"> </w:t>
      </w:r>
      <w:r>
        <w:t>na uvedení svého stanoviska v zápisu jednání se stručným zdůvodněním.</w:t>
      </w:r>
      <w:commentRangeEnd w:id="16"/>
      <w:ins w:id="17" w:author="Tomáš Kaplan" w:date="2017-02-14T00:29:00Z">
        <w:r w:rsidR="001C57E0">
          <w:t xml:space="preserve"> Zápisy z</w:t>
        </w:r>
      </w:ins>
      <w:ins w:id="18" w:author="Tomáš Kaplan" w:date="2017-02-14T00:30:00Z">
        <w:r w:rsidR="001C57E0">
          <w:t> </w:t>
        </w:r>
      </w:ins>
      <w:ins w:id="19" w:author="Tomáš Kaplan" w:date="2017-02-14T00:29:00Z">
        <w:r w:rsidR="001C57E0">
          <w:t xml:space="preserve">jednání </w:t>
        </w:r>
      </w:ins>
      <w:ins w:id="20" w:author="Tomáš Kaplan" w:date="2017-02-14T00:30:00Z">
        <w:r w:rsidR="001C57E0">
          <w:t xml:space="preserve">všech orgánů ČRK musí být </w:t>
        </w:r>
      </w:ins>
      <w:ins w:id="21" w:author="Tomáš Kaplan" w:date="2017-02-14T00:29:00Z">
        <w:r w:rsidR="001C57E0">
          <w:t>ve lhůtách stanovených vnitřními předpisy zveřejněny členské základně</w:t>
        </w:r>
        <w:r w:rsidR="001C57E0">
          <w:rPr>
            <w:rStyle w:val="Odkaznakoment"/>
          </w:rPr>
          <w:t>.</w:t>
        </w:r>
      </w:ins>
      <w:del w:id="22" w:author="Tomáš Kaplan" w:date="2017-02-14T00:29:00Z">
        <w:r w:rsidR="00626461" w:rsidDel="001C57E0">
          <w:rPr>
            <w:rStyle w:val="Odkaznakoment"/>
          </w:rPr>
          <w:commentReference w:id="16"/>
        </w:r>
      </w:del>
    </w:p>
    <w:p w:rsidR="006659CD" w:rsidRDefault="00504CF4" w:rsidP="00635FBC">
      <w:pPr>
        <w:pStyle w:val="Odstavecseseznamem"/>
        <w:numPr>
          <w:ilvl w:val="0"/>
          <w:numId w:val="4"/>
        </w:numPr>
        <w:jc w:val="both"/>
        <w:rPr>
          <w:ins w:id="23" w:author="Tomáš Kaplan" w:date="2017-02-13T23:29:00Z"/>
        </w:rPr>
      </w:pPr>
      <w:r>
        <w:t>Funkční období Rady ČRK, předsedy ČRK, Revizní komise ČRK a jejího předsedy,</w:t>
      </w:r>
      <w:r w:rsidR="006659CD">
        <w:t xml:space="preserve"> </w:t>
      </w:r>
      <w:r>
        <w:t>výborů radioklubů ČRK</w:t>
      </w:r>
      <w:del w:id="24" w:author="Tomáš Kaplan" w:date="2017-02-13T23:29:00Z">
        <w:r w:rsidDel="00F1675A">
          <w:delText>, předsedů, místopředsedů a revizorů radioklubů ČRK</w:delText>
        </w:r>
      </w:del>
      <w:r>
        <w:t xml:space="preserve"> je čtyřleté</w:t>
      </w:r>
      <w:r w:rsidR="006659CD">
        <w:t xml:space="preserve"> </w:t>
      </w:r>
      <w:r>
        <w:t>a počíná okamžikem vyhlášení výsledků jejich platné volby. Končí uplynutím čtyřleté</w:t>
      </w:r>
      <w:r w:rsidR="006659CD">
        <w:t xml:space="preserve"> </w:t>
      </w:r>
      <w:r>
        <w:t>lhůty, nebo v případě, že před uplynutím této lhůty proběhla další platná volba.</w:t>
      </w:r>
      <w:r w:rsidR="006659CD">
        <w:t xml:space="preserve"> </w:t>
      </w:r>
      <w:r>
        <w:t>Neproběhne-li ve čtyřleté lhůtě další platná volba, pokračuje zvolený v orgán v</w:t>
      </w:r>
      <w:r w:rsidR="006659CD">
        <w:t> </w:t>
      </w:r>
      <w:r>
        <w:t>činnosti</w:t>
      </w:r>
      <w:r w:rsidR="006659CD">
        <w:t xml:space="preserve"> </w:t>
      </w:r>
      <w:r>
        <w:t>se všemi povinnostmi a pravomocemi, nejdéle však po dobu jednoho roku od marného</w:t>
      </w:r>
      <w:r w:rsidR="006659CD">
        <w:t xml:space="preserve"> </w:t>
      </w:r>
      <w:r>
        <w:t>uplynutí čtyřleté lhůty, potom jeho mandát končí. Je-li orgánem oprávněným vyhlásit</w:t>
      </w:r>
      <w:r w:rsidR="006659CD">
        <w:t xml:space="preserve"> </w:t>
      </w:r>
      <w:r>
        <w:t>volby, je povinen je v této roční lhůtě vyhlásit.</w:t>
      </w:r>
    </w:p>
    <w:p w:rsidR="00F1675A" w:rsidRDefault="00F1675A" w:rsidP="00F1675A">
      <w:pPr>
        <w:pStyle w:val="Odstavecseseznamem"/>
        <w:numPr>
          <w:ilvl w:val="0"/>
          <w:numId w:val="4"/>
        </w:numPr>
        <w:jc w:val="both"/>
        <w:pPrChange w:id="25" w:author="Tomáš Kaplan" w:date="2017-02-13T23:29:00Z">
          <w:pPr>
            <w:pStyle w:val="Odstavecseseznamem"/>
            <w:numPr>
              <w:numId w:val="4"/>
            </w:numPr>
            <w:ind w:hanging="360"/>
            <w:jc w:val="both"/>
          </w:pPr>
        </w:pPrChange>
      </w:pPr>
      <w:ins w:id="26" w:author="Tomáš Kaplan" w:date="2017-02-13T23:29:00Z">
        <w:r>
          <w:t xml:space="preserve">Funkční období předsedů, místopředsedů a revizorů radioklubů ČRK </w:t>
        </w:r>
        <w:r>
          <w:t>určují stanovy jednotlivých pobočných spolků.</w:t>
        </w:r>
      </w:ins>
      <w:ins w:id="27" w:author="Tomáš Kaplan" w:date="2017-02-13T23:30:00Z">
        <w:r>
          <w:t xml:space="preserve"> Pokud funkční období stanovy pobočných spolků neupravují</w:t>
        </w:r>
      </w:ins>
      <w:ins w:id="28" w:author="Tomáš Kaplan" w:date="2017-02-13T23:32:00Z">
        <w:r>
          <w:t>,</w:t>
        </w:r>
      </w:ins>
      <w:ins w:id="29" w:author="Tomáš Kaplan" w:date="2017-02-13T23:31:00Z">
        <w:r>
          <w:t xml:space="preserve"> </w:t>
        </w:r>
        <w:proofErr w:type="gramStart"/>
        <w:r>
          <w:t>aplikuje</w:t>
        </w:r>
        <w:proofErr w:type="gramEnd"/>
        <w:r>
          <w:t xml:space="preserve"> se na funkční </w:t>
        </w:r>
        <w:proofErr w:type="gramStart"/>
        <w:r>
          <w:t>obrobí</w:t>
        </w:r>
        <w:proofErr w:type="gramEnd"/>
        <w:r>
          <w:t xml:space="preserve"> orgánů pobočných spolků bod </w:t>
        </w:r>
      </w:ins>
      <w:ins w:id="30" w:author="Tomáš Kaplan" w:date="2017-02-13T23:32:00Z">
        <w:r>
          <w:t>5 paragrafu 5 těchto stanov.</w:t>
        </w:r>
      </w:ins>
    </w:p>
    <w:p w:rsidR="00504CF4" w:rsidRDefault="00504CF4" w:rsidP="00635FBC">
      <w:pPr>
        <w:pStyle w:val="Odstavecseseznamem"/>
        <w:numPr>
          <w:ilvl w:val="0"/>
          <w:numId w:val="4"/>
        </w:numPr>
        <w:jc w:val="both"/>
      </w:pPr>
      <w:r>
        <w:t>Funkční období dalších orgánů</w:t>
      </w:r>
      <w:r w:rsidR="006659CD">
        <w:t xml:space="preserve"> </w:t>
      </w:r>
      <w:r>
        <w:t>ustavených na určitou dobu končí uplynutím této doby. S koncem funkčního období</w:t>
      </w:r>
      <w:r w:rsidR="006659CD">
        <w:t xml:space="preserve"> </w:t>
      </w:r>
      <w:r>
        <w:t>orgánu končí funkční období a platnost jmenování nebo zmocnění orgánů, organizací</w:t>
      </w:r>
      <w:r w:rsidR="006659CD">
        <w:t xml:space="preserve"> </w:t>
      </w:r>
      <w:r>
        <w:t>a osob, které orgán ustavil, jmenoval nebo zmocnil, pokud zákon nebo platně uzavřené</w:t>
      </w:r>
      <w:r w:rsidR="006659CD">
        <w:t xml:space="preserve"> </w:t>
      </w:r>
      <w:r>
        <w:t>smlouvy nestanoví jinak.</w:t>
      </w:r>
    </w:p>
    <w:p w:rsidR="00504CF4" w:rsidRDefault="00504CF4" w:rsidP="00635FBC">
      <w:pPr>
        <w:pStyle w:val="Nadpis1"/>
        <w:jc w:val="center"/>
      </w:pPr>
      <w:r>
        <w:t>§ 6 - Sjezd Českého radioklubu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Českého radioklubu je nejvyšším orgánem ČRK.</w:t>
      </w:r>
      <w:r w:rsidR="006659CD">
        <w:t xml:space="preserve">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Sjezd ČRK je svoláván pravidelně jedenkrát za čtyři roky.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musí být svolán</w:t>
      </w:r>
      <w:r w:rsidR="006659CD">
        <w:t xml:space="preserve"> </w:t>
      </w:r>
      <w:r>
        <w:t>do dvou měsíců, žádá-li to Revizní komise ČRK nebo nejméně jedna třetina členů ČRK.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svolává Rada ČRK vyhlášením místa a času konání v předstihu nejméně dvou</w:t>
      </w:r>
      <w:r w:rsidR="006659CD">
        <w:t xml:space="preserve"> </w:t>
      </w:r>
      <w:r>
        <w:t xml:space="preserve">měsíců před konáním sjezdu. Zároveň navrhne jednací řád a program sjezdu.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 xml:space="preserve">Svolání sjezdu se </w:t>
      </w:r>
      <w:proofErr w:type="gramStart"/>
      <w:r>
        <w:t>uskuteční zveřejním</w:t>
      </w:r>
      <w:proofErr w:type="gramEnd"/>
      <w:r>
        <w:t xml:space="preserve"> ve všech sdělovacích prostředcích ČRK (členský časopis</w:t>
      </w:r>
      <w:r w:rsidR="006659CD">
        <w:t xml:space="preserve"> </w:t>
      </w:r>
      <w:r>
        <w:t>atp.).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Každý člen ČRK má právo se zúčastnit Sjezdu ČRK za podmínek určených Stanovami</w:t>
      </w:r>
      <w:r w:rsidR="006659CD">
        <w:t xml:space="preserve"> </w:t>
      </w:r>
      <w:r>
        <w:t>ČRK. Sjezdu se zúčastní s hlasem rozhodujícím:</w:t>
      </w:r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commentRangeStart w:id="31"/>
      <w:r>
        <w:t xml:space="preserve">členové ČRK, kteří se k účasti písemně přihlásili nejméně </w:t>
      </w:r>
      <w:r w:rsidR="006659CD" w:rsidRPr="006659CD">
        <w:rPr>
          <w:b/>
          <w:color w:val="FF0000"/>
        </w:rPr>
        <w:t>15</w:t>
      </w:r>
      <w:r>
        <w:t xml:space="preserve"> dnů</w:t>
      </w:r>
      <w:r w:rsidR="006659CD">
        <w:t xml:space="preserve"> </w:t>
      </w:r>
      <w:r>
        <w:t>před konáním sjezdu,</w:t>
      </w:r>
    </w:p>
    <w:p w:rsidR="006659CD" w:rsidDel="00F1675A" w:rsidRDefault="00504CF4" w:rsidP="00635FBC">
      <w:pPr>
        <w:pStyle w:val="Odstavecseseznamem"/>
        <w:numPr>
          <w:ilvl w:val="1"/>
          <w:numId w:val="5"/>
        </w:numPr>
        <w:jc w:val="both"/>
        <w:rPr>
          <w:del w:id="32" w:author="Tomáš Kaplan" w:date="2017-02-13T23:33:00Z"/>
        </w:rPr>
      </w:pPr>
      <w:del w:id="33" w:author="Tomáš Kaplan" w:date="2017-02-13T23:33:00Z">
        <w:r w:rsidDel="00F1675A">
          <w:delText>delegáti radioklubů ČRK, kteří byli příslušným radioklubem k účasti písemně</w:delText>
        </w:r>
        <w:r w:rsidR="006659CD" w:rsidDel="00F1675A">
          <w:delText xml:space="preserve"> </w:delText>
        </w:r>
        <w:r w:rsidDel="00F1675A">
          <w:delText xml:space="preserve">přihlášeni nejméně </w:delText>
        </w:r>
        <w:r w:rsidR="006659CD" w:rsidRPr="006659CD" w:rsidDel="00F1675A">
          <w:rPr>
            <w:b/>
            <w:color w:val="FF0000"/>
          </w:rPr>
          <w:delText>15</w:delText>
        </w:r>
        <w:r w:rsidDel="00F1675A">
          <w:delText xml:space="preserve"> dnů před konáním sjezdu, jestliže byli zvoleni členskými</w:delText>
        </w:r>
        <w:r w:rsidR="006659CD" w:rsidDel="00F1675A">
          <w:delText xml:space="preserve"> </w:delText>
        </w:r>
        <w:r w:rsidDel="00F1675A">
          <w:delText>schůzemi radioklubů v počtu jeden delegát na každou, i započatou desítku členů</w:delText>
        </w:r>
        <w:r w:rsidR="006659CD" w:rsidDel="00F1675A">
          <w:delText xml:space="preserve"> </w:delText>
        </w:r>
        <w:r w:rsidDel="00F1675A">
          <w:delText>příslušného radioklubu,</w:delText>
        </w:r>
        <w:commentRangeEnd w:id="31"/>
        <w:r w:rsidR="000550AE" w:rsidDel="00F1675A">
          <w:rPr>
            <w:rStyle w:val="Odkaznakoment"/>
          </w:rPr>
          <w:commentReference w:id="31"/>
        </w:r>
      </w:del>
    </w:p>
    <w:p w:rsidR="006659CD" w:rsidRDefault="00504CF4" w:rsidP="00635FBC">
      <w:pPr>
        <w:pStyle w:val="Odstavecseseznamem"/>
        <w:numPr>
          <w:ilvl w:val="1"/>
          <w:numId w:val="5"/>
        </w:numPr>
        <w:jc w:val="both"/>
      </w:pPr>
      <w:r>
        <w:t>členové Rady ČRK, Revizní komise ČRK a krajští manažeři ČRK.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Členové přihlášení dle písm. a) a b)</w:t>
      </w:r>
      <w:del w:id="34" w:author="Tomáš Kaplan" w:date="2017-02-13T23:33:00Z">
        <w:r w:rsidDel="00F1675A">
          <w:delText>,</w:delText>
        </w:r>
      </w:del>
      <w:r>
        <w:t xml:space="preserve"> </w:t>
      </w:r>
      <w:del w:id="35" w:author="Tomáš Kaplan" w:date="2017-02-13T23:33:00Z">
        <w:r w:rsidDel="00F1675A">
          <w:delText xml:space="preserve">případně oprávnění dle písm. c), </w:delText>
        </w:r>
      </w:del>
      <w:r>
        <w:t>se sjezdu zúčastní</w:t>
      </w:r>
      <w:r w:rsidR="006659CD">
        <w:t xml:space="preserve"> </w:t>
      </w:r>
      <w:r>
        <w:t>výhradně osobně. Zastoupení zmocněncem je nepřípustné.</w:t>
      </w:r>
      <w:r w:rsidR="006659CD">
        <w:t xml:space="preserve">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Delegát radioklubu zastupuje na sjezdu právní osobnost delegujícího radioklubu. Při</w:t>
      </w:r>
      <w:r w:rsidR="006659CD">
        <w:t xml:space="preserve"> </w:t>
      </w:r>
      <w:r>
        <w:t>jednání a hlasování na sjezdu je povinen respektovat pokyny, které mu případně udělila</w:t>
      </w:r>
      <w:r w:rsidR="006659CD">
        <w:t xml:space="preserve"> </w:t>
      </w:r>
      <w:r>
        <w:t>členská schůze radioklubu, jinak postupuje dle vlastní úvahy v zájmu ČRK a</w:t>
      </w:r>
      <w:r w:rsidR="006659CD">
        <w:t xml:space="preserve"> </w:t>
      </w:r>
      <w:r>
        <w:t>delegujícího radioklubu.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lastRenderedPageBreak/>
        <w:t>Sjezd je usnášeníschopný, pokud se na něm prezentuje nejméně jedna polovina</w:t>
      </w:r>
      <w:r w:rsidR="006659CD">
        <w:t xml:space="preserve"> </w:t>
      </w:r>
      <w:r>
        <w:t xml:space="preserve">účastníků dle písm. a) - c). 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Není-li sjezd usnášeníschopný, je Rada ČRK oprávněna</w:t>
      </w:r>
      <w:r w:rsidR="006659CD">
        <w:t xml:space="preserve"> </w:t>
      </w:r>
      <w:r>
        <w:t>na místě ústně svolat náhradní sjezd, který se uskuteční na témže místě a je zahájen</w:t>
      </w:r>
      <w:r w:rsidR="006659CD">
        <w:t xml:space="preserve"> </w:t>
      </w:r>
      <w:r>
        <w:t>bezprostředně potom, kdy byl svolán. Náhradní sjezd může jednat jen o záležitostech</w:t>
      </w:r>
      <w:r w:rsidR="006659CD">
        <w:t xml:space="preserve"> </w:t>
      </w:r>
      <w:r>
        <w:t>zařazených na pořad svolaného řádného sjezdu. Usnesení náhradního sjezdu může být</w:t>
      </w:r>
      <w:r w:rsidR="006659CD">
        <w:t xml:space="preserve"> </w:t>
      </w:r>
      <w:r>
        <w:t>přijato za účasti libovolného počtu účastníků dle písm. a) - c).</w:t>
      </w:r>
    </w:p>
    <w:p w:rsidR="006659CD" w:rsidRDefault="00504CF4" w:rsidP="00635FBC">
      <w:pPr>
        <w:pStyle w:val="Odstavecseseznamem"/>
        <w:numPr>
          <w:ilvl w:val="0"/>
          <w:numId w:val="5"/>
        </w:numPr>
        <w:jc w:val="both"/>
      </w:pPr>
      <w:r>
        <w:t>Každý z účastníků sjezdu dle písm. a) - c) má při hlasování a volbách jeden hlas.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rozhoduje o přijetí návrhu nadpoloviční většinou hlasů přítomných účastníků</w:t>
      </w:r>
      <w:r w:rsidR="006659CD">
        <w:t xml:space="preserve"> </w:t>
      </w:r>
      <w:r>
        <w:t>sjezdu dle písm. a) - c).</w:t>
      </w:r>
    </w:p>
    <w:p w:rsidR="000550AE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ČRK: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přijímá Stanovy ČRK a Organizační řád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 xml:space="preserve">volí </w:t>
      </w:r>
      <w:del w:id="36" w:author="Tomáš Kaplan" w:date="2017-02-14T00:01:00Z">
        <w:r w:rsidDel="00420CAA">
          <w:delText>p</w:delText>
        </w:r>
      </w:del>
      <w:ins w:id="37" w:author="Tomáš Kaplan" w:date="2017-02-14T00:01:00Z">
        <w:r w:rsidR="00420CAA">
          <w:t>P</w:t>
        </w:r>
      </w:ins>
      <w:r>
        <w:t>ředsedu ČRK</w:t>
      </w:r>
      <w:ins w:id="38" w:author="Tomáš Kaplan" w:date="2017-02-14T00:00:00Z">
        <w:r w:rsidR="00420CAA">
          <w:t xml:space="preserve">, </w:t>
        </w:r>
      </w:ins>
      <w:ins w:id="39" w:author="Tomáš Kaplan" w:date="2017-02-14T00:01:00Z">
        <w:r w:rsidR="00420CAA">
          <w:t xml:space="preserve">členy </w:t>
        </w:r>
      </w:ins>
      <w:ins w:id="40" w:author="Tomáš Kaplan" w:date="2017-02-14T00:00:00Z">
        <w:r w:rsidR="00420CAA">
          <w:t>rad</w:t>
        </w:r>
      </w:ins>
      <w:ins w:id="41" w:author="Tomáš Kaplan" w:date="2017-02-14T00:01:00Z">
        <w:r w:rsidR="00420CAA">
          <w:t>y</w:t>
        </w:r>
      </w:ins>
      <w:ins w:id="42" w:author="Tomáš Kaplan" w:date="2017-02-14T00:00:00Z">
        <w:r w:rsidR="00420CAA">
          <w:t xml:space="preserve"> ČRK</w:t>
        </w:r>
      </w:ins>
      <w:del w:id="43" w:author="Tomáš Kaplan" w:date="2017-02-13T23:56:00Z">
        <w:r w:rsidDel="00420CAA">
          <w:delText>,</w:delText>
        </w:r>
      </w:del>
      <w:r>
        <w:t xml:space="preserve"> </w:t>
      </w:r>
      <w:del w:id="44" w:author="Tomáš Kaplan" w:date="2017-02-13T23:56:00Z">
        <w:r w:rsidDel="00420CAA">
          <w:delText xml:space="preserve">čtrnáct členů Rady ČRK </w:delText>
        </w:r>
      </w:del>
      <w:r>
        <w:t>a tři členy Revizní komise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projednává a schvaluje hospodaření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řeší zásadní otázky činnosti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rozhoduje o fúzi, splynutí, rozdělení a zániku ČRK,</w:t>
      </w:r>
    </w:p>
    <w:p w:rsidR="000550AE" w:rsidRDefault="00504CF4" w:rsidP="00635FBC">
      <w:pPr>
        <w:pStyle w:val="Odstavecseseznamem"/>
        <w:numPr>
          <w:ilvl w:val="1"/>
          <w:numId w:val="5"/>
        </w:numPr>
        <w:jc w:val="both"/>
      </w:pPr>
      <w:r>
        <w:t>s konečnou platností rozhoduje o podnětech podaných členy ČRK v</w:t>
      </w:r>
      <w:r w:rsidR="000550AE">
        <w:t> </w:t>
      </w:r>
      <w:r>
        <w:t>členských</w:t>
      </w:r>
      <w:r w:rsidR="000550AE">
        <w:t xml:space="preserve"> </w:t>
      </w:r>
      <w:r>
        <w:t>a jiných záležitostech.</w:t>
      </w:r>
    </w:p>
    <w:p w:rsidR="00420CAA" w:rsidRDefault="00420CAA" w:rsidP="00635FBC">
      <w:pPr>
        <w:pStyle w:val="Odstavecseseznamem"/>
        <w:numPr>
          <w:ilvl w:val="0"/>
          <w:numId w:val="5"/>
        </w:numPr>
        <w:jc w:val="both"/>
        <w:rPr>
          <w:ins w:id="45" w:author="Tomáš Kaplan" w:date="2017-02-14T00:06:00Z"/>
        </w:rPr>
      </w:pPr>
      <w:ins w:id="46" w:author="Tomáš Kaplan" w:date="2017-02-14T00:06:00Z">
        <w:r>
          <w:t>Volba Rady ČRK probíhá následujícím způsobem:</w:t>
        </w:r>
      </w:ins>
    </w:p>
    <w:p w:rsidR="00260AFD" w:rsidRDefault="00260AFD" w:rsidP="00260AFD">
      <w:pPr>
        <w:pStyle w:val="Odstavecseseznamem"/>
        <w:numPr>
          <w:ilvl w:val="1"/>
          <w:numId w:val="5"/>
        </w:numPr>
        <w:jc w:val="both"/>
        <w:rPr>
          <w:ins w:id="47" w:author="Tomáš Kaplan" w:date="2017-02-14T00:06:00Z"/>
        </w:rPr>
        <w:pPrChange w:id="48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ins w:id="49" w:author="Tomáš Kaplan" w:date="2017-02-14T00:06:00Z">
        <w:r>
          <w:t>Sněm ČRK odhlasuje počet členů Rady ČRK. Tento počet musí být lichý. Nejnižší poč</w:t>
        </w:r>
      </w:ins>
      <w:ins w:id="50" w:author="Tomáš Kaplan" w:date="2017-02-14T00:08:00Z">
        <w:r>
          <w:t>e</w:t>
        </w:r>
      </w:ins>
      <w:ins w:id="51" w:author="Tomáš Kaplan" w:date="2017-02-14T00:06:00Z">
        <w:r>
          <w:t xml:space="preserve">t </w:t>
        </w:r>
      </w:ins>
      <w:ins w:id="52" w:author="Tomáš Kaplan" w:date="2017-02-14T00:07:00Z">
        <w:r>
          <w:t>členů Rad</w:t>
        </w:r>
      </w:ins>
      <w:ins w:id="53" w:author="Tomáš Kaplan" w:date="2017-02-14T00:08:00Z">
        <w:r>
          <w:t>y</w:t>
        </w:r>
      </w:ins>
      <w:ins w:id="54" w:author="Tomáš Kaplan" w:date="2017-02-14T00:07:00Z">
        <w:r>
          <w:t xml:space="preserve"> ČRK </w:t>
        </w:r>
      </w:ins>
      <w:ins w:id="55" w:author="Tomáš Kaplan" w:date="2017-02-14T00:08:00Z">
        <w:r>
          <w:t>je devět.</w:t>
        </w:r>
      </w:ins>
    </w:p>
    <w:p w:rsidR="00260AFD" w:rsidRDefault="00504CF4" w:rsidP="00420CAA">
      <w:pPr>
        <w:pStyle w:val="Odstavecseseznamem"/>
        <w:numPr>
          <w:ilvl w:val="1"/>
          <w:numId w:val="5"/>
        </w:numPr>
        <w:jc w:val="both"/>
        <w:rPr>
          <w:ins w:id="56" w:author="Tomáš Kaplan" w:date="2017-02-14T00:08:00Z"/>
        </w:rPr>
        <w:pPrChange w:id="57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r>
        <w:t>Volba předsedy ČRK a členů Rady ČRK je tajná. Návrhy na kandidáty je oprávněn</w:t>
      </w:r>
      <w:r w:rsidR="000550AE">
        <w:t xml:space="preserve"> </w:t>
      </w:r>
      <w:r>
        <w:t>předkládat kterýkoli účastník sjezdu</w:t>
      </w:r>
      <w:del w:id="58" w:author="Tomáš Kaplan" w:date="2017-02-14T00:11:00Z">
        <w:r w:rsidDel="00260AFD">
          <w:delText xml:space="preserve"> s právem hlasovat včetně kandidatury vlastní</w:delText>
        </w:r>
      </w:del>
      <w:r>
        <w:t>.</w:t>
      </w:r>
    </w:p>
    <w:p w:rsidR="00260AFD" w:rsidRDefault="000550AE" w:rsidP="00420CAA">
      <w:pPr>
        <w:pStyle w:val="Odstavecseseznamem"/>
        <w:numPr>
          <w:ilvl w:val="1"/>
          <w:numId w:val="5"/>
        </w:numPr>
        <w:jc w:val="both"/>
        <w:rPr>
          <w:ins w:id="59" w:author="Tomáš Kaplan" w:date="2017-02-14T00:09:00Z"/>
        </w:rPr>
        <w:pPrChange w:id="60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del w:id="61" w:author="Tomáš Kaplan" w:date="2017-02-14T00:08:00Z">
        <w:r w:rsidDel="00260AFD">
          <w:delText xml:space="preserve"> </w:delText>
        </w:r>
      </w:del>
      <w:r w:rsidR="00504CF4">
        <w:t>Navržen</w:t>
      </w:r>
      <w:del w:id="62" w:author="Tomáš Kaplan" w:date="2017-02-14T00:08:00Z">
        <w:r w:rsidR="00504CF4" w:rsidDel="00260AFD">
          <w:delText>ý</w:delText>
        </w:r>
      </w:del>
      <w:ins w:id="63" w:author="Tomáš Kaplan" w:date="2017-02-14T00:08:00Z">
        <w:r w:rsidR="00260AFD">
          <w:t>í kandidáti vysloví souhlas/nesouhlas s kandidaturou</w:t>
        </w:r>
      </w:ins>
      <w:del w:id="64" w:author="Tomáš Kaplan" w:date="2017-02-14T00:09:00Z">
        <w:r w:rsidR="00504CF4" w:rsidDel="00260AFD">
          <w:delText xml:space="preserve"> musí se svou kandidaturou vyslovit souhlas</w:delText>
        </w:r>
      </w:del>
      <w:ins w:id="65" w:author="Tomáš Kaplan" w:date="2017-02-14T00:09:00Z">
        <w:r w:rsidR="00260AFD">
          <w:t xml:space="preserve"> na navrhované funkce</w:t>
        </w:r>
      </w:ins>
      <w:r w:rsidR="00504CF4">
        <w:t>.</w:t>
      </w:r>
    </w:p>
    <w:p w:rsidR="000550AE" w:rsidRDefault="00504CF4" w:rsidP="00420CAA">
      <w:pPr>
        <w:pStyle w:val="Odstavecseseznamem"/>
        <w:numPr>
          <w:ilvl w:val="1"/>
          <w:numId w:val="5"/>
        </w:numPr>
        <w:jc w:val="both"/>
        <w:rPr>
          <w:ins w:id="66" w:author="Tomáš Kaplan" w:date="2017-02-14T00:13:00Z"/>
        </w:rPr>
        <w:pPrChange w:id="67" w:author="Tomáš Kaplan" w:date="2017-02-14T00:06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  <w:del w:id="68" w:author="Tomáš Kaplan" w:date="2017-02-14T00:09:00Z">
        <w:r w:rsidDel="00260AFD">
          <w:delText xml:space="preserve"> </w:delText>
        </w:r>
      </w:del>
      <w:ins w:id="69" w:author="Tomáš Kaplan" w:date="2017-02-14T00:03:00Z">
        <w:r w:rsidR="00420CAA" w:rsidRPr="001776D4">
          <w:rPr>
            <w:color w:val="00B050"/>
          </w:rPr>
          <w:t>Kandidátka se sestavuje</w:t>
        </w:r>
        <w:r w:rsidR="00420CAA">
          <w:rPr>
            <w:color w:val="00B050"/>
          </w:rPr>
          <w:t xml:space="preserve"> pro každou funkci zvlášť. Do funkce je zvolen kandidát s největším počtem hlasů, nejméně však jednou třetinou</w:t>
        </w:r>
        <w:r w:rsidR="00420CAA" w:rsidRPr="00F93705">
          <w:rPr>
            <w:color w:val="00B050"/>
          </w:rPr>
          <w:t xml:space="preserve"> přítomných</w:t>
        </w:r>
        <w:r w:rsidR="00420CAA">
          <w:rPr>
            <w:color w:val="00B050"/>
          </w:rPr>
          <w:t xml:space="preserve"> delegátů. Není-li na konkrétní funkci zvolen žádný kandidát, obsadí tuto funkci Rada následně kooptací. Volba Rady jako celku je platná, je-li zvolena nejméně polovina členů Rady</w:t>
        </w:r>
      </w:ins>
      <w:del w:id="70" w:author="Tomáš Kaplan" w:date="2017-02-14T00:03:00Z">
        <w:r w:rsidDel="00420CAA">
          <w:delText>Do rady jsou zvoleni kandidáti</w:delText>
        </w:r>
        <w:r w:rsidR="000550AE" w:rsidDel="00420CAA">
          <w:delText xml:space="preserve"> </w:delText>
        </w:r>
        <w:r w:rsidDel="00420CAA">
          <w:delText xml:space="preserve">v pořadí podle počtu obdržených hlasů až do naplnění </w:delText>
        </w:r>
        <w:commentRangeStart w:id="71"/>
        <w:r w:rsidDel="00420CAA">
          <w:delText>celkového počtu</w:delText>
        </w:r>
        <w:commentRangeEnd w:id="71"/>
        <w:r w:rsidR="000550AE" w:rsidDel="00420CAA">
          <w:rPr>
            <w:rStyle w:val="Odkaznakoment"/>
          </w:rPr>
          <w:commentReference w:id="71"/>
        </w:r>
        <w:r w:rsidDel="00420CAA">
          <w:delText>. Do funkce předsedy je zvolen kandidát ze samostatné kandidátky, který obdrží největší počet</w:delText>
        </w:r>
        <w:r w:rsidR="000550AE" w:rsidDel="00420CAA">
          <w:delText xml:space="preserve"> </w:delText>
        </w:r>
        <w:r w:rsidDel="00420CAA">
          <w:delText>hlasů, nejméně však polovinu hlasů prezentovaných na sjezdu.</w:delText>
        </w:r>
      </w:del>
      <w:ins w:id="72" w:author="Tomáš Kaplan" w:date="2017-02-14T00:13:00Z">
        <w:r w:rsidR="00260AFD">
          <w:t>.</w:t>
        </w:r>
      </w:ins>
    </w:p>
    <w:p w:rsidR="00260AFD" w:rsidDel="00E43A93" w:rsidRDefault="00260AFD" w:rsidP="00260AFD">
      <w:pPr>
        <w:pStyle w:val="Odstavecseseznamem"/>
        <w:numPr>
          <w:ilvl w:val="0"/>
          <w:numId w:val="5"/>
        </w:numPr>
        <w:jc w:val="both"/>
        <w:rPr>
          <w:del w:id="73" w:author="Tomáš Kaplan" w:date="2017-02-14T00:26:00Z"/>
        </w:rPr>
        <w:pPrChange w:id="74" w:author="Tomáš Kaplan" w:date="2017-02-14T00:13:00Z">
          <w:pPr>
            <w:pStyle w:val="Odstavecseseznamem"/>
            <w:numPr>
              <w:numId w:val="5"/>
            </w:numPr>
            <w:ind w:hanging="360"/>
            <w:jc w:val="both"/>
          </w:pPr>
        </w:pPrChange>
      </w:pPr>
    </w:p>
    <w:p w:rsidR="00504CF4" w:rsidRDefault="00504CF4" w:rsidP="00635FBC">
      <w:pPr>
        <w:pStyle w:val="Odstavecseseznamem"/>
        <w:numPr>
          <w:ilvl w:val="0"/>
          <w:numId w:val="5"/>
        </w:numPr>
        <w:jc w:val="both"/>
      </w:pPr>
      <w:r>
        <w:t>Sjezd ČRK má právo zrušit nebo změnit kterékoli rozhodnutí a jiné úkony Rady ČRK,</w:t>
      </w:r>
      <w:r w:rsidR="000550AE">
        <w:t xml:space="preserve"> </w:t>
      </w:r>
      <w:r>
        <w:t>jejích orgánů nebo pracovníků, které bylo učiněno v období od posledního sjezdu ČRK.</w:t>
      </w:r>
      <w:r w:rsidR="000550AE">
        <w:t xml:space="preserve"> </w:t>
      </w:r>
      <w:r>
        <w:t>ČRK tím nemůže zbavit závazků, jež Rada ČRK přijala v souladu s těmito stanovami.</w:t>
      </w:r>
    </w:p>
    <w:p w:rsidR="00504CF4" w:rsidRDefault="00504CF4" w:rsidP="00635FBC">
      <w:pPr>
        <w:pStyle w:val="Nadpis1"/>
        <w:jc w:val="center"/>
      </w:pPr>
      <w:r>
        <w:t>§ 7 - Rada Českého radioklubu</w:t>
      </w:r>
    </w:p>
    <w:p w:rsidR="00420CAA" w:rsidRDefault="00504CF4" w:rsidP="00635FBC">
      <w:pPr>
        <w:pStyle w:val="Odstavecseseznamem"/>
        <w:numPr>
          <w:ilvl w:val="0"/>
          <w:numId w:val="6"/>
        </w:numPr>
        <w:jc w:val="both"/>
        <w:rPr>
          <w:ins w:id="75" w:author="Tomáš Kaplan" w:date="2017-02-14T00:04:00Z"/>
        </w:rPr>
      </w:pPr>
      <w:r>
        <w:t>Rada ČRK je statutárním orgánem ČRK. Uskutečňuje rozhodnutí sjezdů ČRK a</w:t>
      </w:r>
      <w:r w:rsidR="000550AE">
        <w:t xml:space="preserve"> </w:t>
      </w:r>
      <w:r>
        <w:t>přijímá rozhodnutí v záležitostech, jež nejsou vyhrazeny sjezdu nebo jiným orgánům a</w:t>
      </w:r>
      <w:r w:rsidR="000550AE">
        <w:t xml:space="preserve"> </w:t>
      </w:r>
      <w:r>
        <w:t>složkám ČRK. Radu tvoří</w:t>
      </w:r>
      <w:ins w:id="76" w:author="Tomáš Kaplan" w:date="2017-02-14T00:04:00Z">
        <w:r w:rsidR="00420CAA">
          <w:t>:</w:t>
        </w:r>
      </w:ins>
    </w:p>
    <w:p w:rsidR="00420CAA" w:rsidRPr="001776D4" w:rsidRDefault="00504CF4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77" w:author="Tomáš Kaplan" w:date="2017-02-14T00:04:00Z"/>
          <w:color w:val="FF0000"/>
        </w:rPr>
      </w:pPr>
      <w:del w:id="78" w:author="Tomáš Kaplan" w:date="2017-02-14T00:04:00Z">
        <w:r w:rsidDel="00420CAA">
          <w:delText xml:space="preserve"> </w:delText>
        </w:r>
      </w:del>
      <w:ins w:id="79" w:author="Tomáš Kaplan" w:date="2017-02-14T00:04:00Z">
        <w:r w:rsidR="00420CAA">
          <w:t xml:space="preserve">předseda ČRK </w:t>
        </w:r>
        <w:r w:rsidR="00420CAA" w:rsidRPr="001776D4">
          <w:rPr>
            <w:strike/>
            <w:color w:val="FF0000"/>
          </w:rPr>
          <w:t>a čtrnáct členů rady.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0" w:author="Tomáš Kaplan" w:date="2017-02-14T00:04:00Z"/>
          <w:color w:val="00B050"/>
        </w:rPr>
      </w:pPr>
      <w:ins w:id="81" w:author="Tomáš Kaplan" w:date="2017-02-14T00:04:00Z">
        <w:r w:rsidRPr="001776D4">
          <w:rPr>
            <w:color w:val="00B050"/>
          </w:rPr>
          <w:t>místopředseda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2" w:author="Tomáš Kaplan" w:date="2017-02-14T00:04:00Z"/>
          <w:color w:val="00B050"/>
        </w:rPr>
      </w:pPr>
      <w:ins w:id="83" w:author="Tomáš Kaplan" w:date="2017-02-14T00:04:00Z">
        <w:r w:rsidRPr="001776D4">
          <w:rPr>
            <w:color w:val="00B050"/>
          </w:rPr>
          <w:t>radní pro oblast VKV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4" w:author="Tomáš Kaplan" w:date="2017-02-14T00:04:00Z"/>
          <w:color w:val="00B050"/>
        </w:rPr>
      </w:pPr>
      <w:ins w:id="85" w:author="Tomáš Kaplan" w:date="2017-02-14T00:04:00Z">
        <w:r w:rsidRPr="001776D4">
          <w:rPr>
            <w:color w:val="00B050"/>
          </w:rPr>
          <w:t>radní pro oblast mládeže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6" w:author="Tomáš Kaplan" w:date="2017-02-14T00:04:00Z"/>
          <w:color w:val="00B050"/>
        </w:rPr>
      </w:pPr>
      <w:ins w:id="87" w:author="Tomáš Kaplan" w:date="2017-02-14T00:04:00Z">
        <w:r w:rsidRPr="001776D4">
          <w:rPr>
            <w:color w:val="00B050"/>
          </w:rPr>
          <w:t>radní pro oblast práce s mládeží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88" w:author="Tomáš Kaplan" w:date="2017-02-14T00:04:00Z"/>
          <w:color w:val="00B050"/>
        </w:rPr>
      </w:pPr>
      <w:ins w:id="89" w:author="Tomáš Kaplan" w:date="2017-02-14T00:04:00Z">
        <w:r w:rsidRPr="001776D4">
          <w:rPr>
            <w:color w:val="00B050"/>
          </w:rPr>
          <w:t>radní pro správu majetku ČRK</w:t>
        </w:r>
      </w:ins>
    </w:p>
    <w:p w:rsidR="00420CAA" w:rsidRPr="001776D4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0" w:author="Tomáš Kaplan" w:date="2017-02-14T00:04:00Z"/>
          <w:color w:val="00B050"/>
        </w:rPr>
      </w:pPr>
      <w:ins w:id="91" w:author="Tomáš Kaplan" w:date="2017-02-14T00:04:00Z">
        <w:r w:rsidRPr="001776D4">
          <w:rPr>
            <w:color w:val="00B050"/>
          </w:rPr>
          <w:t>radní pro oblast hospodaření</w:t>
        </w:r>
      </w:ins>
    </w:p>
    <w:p w:rsidR="00420CAA" w:rsidRPr="00420CAA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2" w:author="Tomáš Kaplan" w:date="2017-02-14T00:05:00Z"/>
          <w:color w:val="FF0000"/>
          <w:rPrChange w:id="93" w:author="Tomáš Kaplan" w:date="2017-02-14T00:05:00Z">
            <w:rPr>
              <w:ins w:id="94" w:author="Tomáš Kaplan" w:date="2017-02-14T00:05:00Z"/>
              <w:color w:val="00B050"/>
            </w:rPr>
          </w:rPrChange>
        </w:rPr>
      </w:pPr>
      <w:ins w:id="95" w:author="Tomáš Kaplan" w:date="2017-02-14T00:04:00Z">
        <w:r w:rsidRPr="001776D4">
          <w:rPr>
            <w:color w:val="00B050"/>
          </w:rPr>
          <w:t>radní pro organizační záležitosti</w:t>
        </w:r>
      </w:ins>
    </w:p>
    <w:p w:rsidR="00420CAA" w:rsidRPr="00462B46" w:rsidRDefault="00420CAA" w:rsidP="00420CAA">
      <w:pPr>
        <w:pStyle w:val="Odstavecseseznamem"/>
        <w:numPr>
          <w:ilvl w:val="0"/>
          <w:numId w:val="29"/>
        </w:numPr>
        <w:spacing w:after="160" w:line="259" w:lineRule="auto"/>
        <w:rPr>
          <w:ins w:id="96" w:author="Tomáš Kaplan" w:date="2017-02-14T00:04:00Z"/>
          <w:color w:val="FF0000"/>
        </w:rPr>
      </w:pPr>
      <w:ins w:id="97" w:author="Tomáš Kaplan" w:date="2017-02-14T00:05:00Z">
        <w:r>
          <w:rPr>
            <w:color w:val="00B050"/>
          </w:rPr>
          <w:t xml:space="preserve">volní členové </w:t>
        </w:r>
      </w:ins>
    </w:p>
    <w:p w:rsidR="000550AE" w:rsidDel="00420CAA" w:rsidRDefault="00504CF4" w:rsidP="00635FBC">
      <w:pPr>
        <w:pStyle w:val="Odstavecseseznamem"/>
        <w:numPr>
          <w:ilvl w:val="0"/>
          <w:numId w:val="6"/>
        </w:numPr>
        <w:jc w:val="both"/>
        <w:rPr>
          <w:del w:id="98" w:author="Tomáš Kaplan" w:date="2017-02-14T00:04:00Z"/>
        </w:rPr>
        <w:pPrChange w:id="99" w:author="Tomáš Kaplan" w:date="2017-02-14T00:04:00Z">
          <w:pPr>
            <w:pStyle w:val="Odstavecseseznamem"/>
            <w:numPr>
              <w:numId w:val="6"/>
            </w:numPr>
            <w:ind w:hanging="360"/>
            <w:jc w:val="both"/>
          </w:pPr>
        </w:pPrChange>
      </w:pPr>
      <w:del w:id="100" w:author="Tomáš Kaplan" w:date="2017-02-14T00:04:00Z">
        <w:r w:rsidDel="00420CAA">
          <w:lastRenderedPageBreak/>
          <w:delText>předseda ČRK a čtrnáct členů rady.</w:delText>
        </w:r>
      </w:del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  <w:pPrChange w:id="101" w:author="Tomáš Kaplan" w:date="2017-02-14T00:04:00Z">
          <w:pPr>
            <w:pStyle w:val="Odstavecseseznamem"/>
            <w:numPr>
              <w:numId w:val="6"/>
            </w:numPr>
            <w:ind w:hanging="360"/>
            <w:jc w:val="both"/>
          </w:pPr>
        </w:pPrChange>
      </w:pPr>
      <w:r>
        <w:t>Rada ČRK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reprezentuje ČRK vůči orgánům státu a dalším subjektům,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sestavuje rozpočet a roční závěrečný účet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systém členských služeb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řídí a koordinuje technické, sportovní, organizační a ekonomické záležitosti</w:t>
      </w:r>
      <w:r w:rsidR="000550AE">
        <w:t xml:space="preserve"> </w:t>
      </w:r>
      <w:r>
        <w:t>společné ČRK jako celku a stanoví výši členských příspěvků ČRK,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del w:id="102" w:author="Tomáš Kaplan" w:date="2017-02-14T00:15:00Z">
        <w:r w:rsidDel="00260AFD">
          <w:delText xml:space="preserve">volí ze svého středu jednoho nebo více místopředsedů ČRK, </w:delText>
        </w:r>
      </w:del>
      <w:r>
        <w:t>jmenuje</w:t>
      </w:r>
      <w:r w:rsidR="000550AE">
        <w:t xml:space="preserve"> </w:t>
      </w:r>
      <w:r>
        <w:t>tajemníka ČRK, Výkonný výbor ČRK</w:t>
      </w:r>
      <w:del w:id="103" w:author="Tomáš Kaplan" w:date="2017-02-14T00:15:00Z">
        <w:r w:rsidDel="00260AFD">
          <w:delText>,</w:delText>
        </w:r>
      </w:del>
      <w:r>
        <w:t xml:space="preserve"> </w:t>
      </w:r>
      <w:del w:id="104" w:author="Tomáš Kaplan" w:date="2017-02-14T00:15:00Z">
        <w:r w:rsidDel="00260AFD">
          <w:delText xml:space="preserve">manažery </w:delText>
        </w:r>
      </w:del>
      <w:r>
        <w:t>a další honorované a dobrovolné</w:t>
      </w:r>
      <w:r w:rsidR="000550AE">
        <w:t xml:space="preserve"> </w:t>
      </w:r>
      <w:r>
        <w:t>pracovníky Rady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zřizuje odborné pracovní skupiny, jmenuje jejich vedoucí a členy,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koordinuje radioamatérské činnosti a práci odborných pracovních skupin,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dle potřeby zřizuje a řídí další orgány </w:t>
      </w:r>
      <w:del w:id="105" w:author="Tomáš Kaplan" w:date="2017-02-14T00:15:00Z">
        <w:r w:rsidDel="00260AFD">
          <w:delText xml:space="preserve">Rady </w:delText>
        </w:r>
      </w:del>
      <w:r>
        <w:t>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schvaluje pravidla závodů a soutěží pořádaných ČRK a </w:t>
      </w:r>
      <w:proofErr w:type="spellStart"/>
      <w:r>
        <w:t>vnitroorganizační</w:t>
      </w:r>
      <w:proofErr w:type="spellEnd"/>
      <w:r w:rsidR="000550AE">
        <w:t xml:space="preserve"> </w:t>
      </w:r>
      <w:r>
        <w:t>předpisy a směrnice ČRK.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 xml:space="preserve">Rada se schází nejméně </w:t>
      </w:r>
      <w:del w:id="106" w:author="Tomáš Kaplan" w:date="2017-02-14T00:16:00Z">
        <w:r w:rsidDel="00260AFD">
          <w:delText xml:space="preserve">dvakrát </w:delText>
        </w:r>
      </w:del>
      <w:ins w:id="107" w:author="Tomáš Kaplan" w:date="2017-02-14T00:16:00Z">
        <w:r w:rsidR="00260AFD">
          <w:t>čtyřikrát</w:t>
        </w:r>
        <w:r w:rsidR="00260AFD">
          <w:t xml:space="preserve"> </w:t>
        </w:r>
      </w:ins>
      <w:r>
        <w:t>ročně, dle potřeby častěji. Zasedání rady svolává</w:t>
      </w:r>
      <w:r w:rsidR="000550AE">
        <w:t xml:space="preserve"> </w:t>
      </w:r>
      <w:r>
        <w:t>tajemník ČRK na pokyn předsedy ČRK nebo na žádost alespoň jedné třetiny členů rady.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Zasedání rady se zúčastňuje tajemník ČRK s hlasem poradním.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je usnášeníschopná, je-li jednání přítomna nejméně polovina jejích členů.</w:t>
      </w:r>
      <w:r w:rsidR="000550AE">
        <w:t xml:space="preserve">  </w:t>
      </w:r>
      <w:r>
        <w:t>Návrh je přijat, hlasuje-li pro něj nadpoloviční většina přítomných členů. Při rovnosti</w:t>
      </w:r>
      <w:r w:rsidR="000550AE">
        <w:t xml:space="preserve"> </w:t>
      </w:r>
      <w:r>
        <w:t xml:space="preserve">počtu hlasů rozhoduje hlas předsedy (při jeho nepřítomnosti </w:t>
      </w:r>
      <w:del w:id="108" w:author="Tomáš Kaplan" w:date="2017-02-14T00:16:00Z">
        <w:r w:rsidDel="00E43A93">
          <w:delText xml:space="preserve">místopředsedy </w:delText>
        </w:r>
      </w:del>
      <w:r>
        <w:t>řídícího</w:t>
      </w:r>
      <w:r w:rsidR="000550AE">
        <w:t xml:space="preserve"> </w:t>
      </w:r>
      <w:r>
        <w:t>jednání).</w:t>
      </w:r>
      <w:r w:rsidR="000550AE">
        <w:t xml:space="preserve"> 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Jednání Rady ČRK mají právo zúčastnit se s hlasem poradním: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členové Revizní komise ČRK,</w:t>
      </w:r>
    </w:p>
    <w:p w:rsidR="000550AE" w:rsidRDefault="00504CF4" w:rsidP="00635FBC">
      <w:pPr>
        <w:pStyle w:val="Odstavecseseznamem"/>
        <w:numPr>
          <w:ilvl w:val="1"/>
          <w:numId w:val="6"/>
        </w:numPr>
        <w:jc w:val="both"/>
      </w:pPr>
      <w:r>
        <w:t>zástupci odborných pracovních skupin rady, jestliže projednávané otázky</w:t>
      </w:r>
      <w:r w:rsidR="000550AE">
        <w:t xml:space="preserve"> </w:t>
      </w:r>
      <w:r>
        <w:t>souvisí s předmětem jejich práce.</w:t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commentRangeStart w:id="109"/>
      <w:r>
        <w:t>Sníží-li se během volebního období počet členů rady, doplní se rada vlastním</w:t>
      </w:r>
      <w:r w:rsidR="000550AE">
        <w:t xml:space="preserve"> </w:t>
      </w:r>
      <w:r>
        <w:t xml:space="preserve">rozhodnutím </w:t>
      </w:r>
      <w:proofErr w:type="spellStart"/>
      <w:r>
        <w:t>koopcí</w:t>
      </w:r>
      <w:proofErr w:type="spellEnd"/>
      <w:r>
        <w:t>. Jestliže by počet kooptovaných členů převýšil jednu polovinu</w:t>
      </w:r>
      <w:r w:rsidR="000550AE">
        <w:t xml:space="preserve"> </w:t>
      </w:r>
      <w:r>
        <w:t xml:space="preserve">počtu členů rady, bude svolán sjezd ČRK. </w:t>
      </w:r>
      <w:r w:rsidR="000550AE">
        <w:t xml:space="preserve"> </w:t>
      </w:r>
      <w:commentRangeEnd w:id="109"/>
      <w:r w:rsidR="000550AE">
        <w:rPr>
          <w:rStyle w:val="Odkaznakoment"/>
        </w:rPr>
        <w:commentReference w:id="109"/>
      </w:r>
    </w:p>
    <w:p w:rsidR="000550AE" w:rsidRDefault="00504CF4" w:rsidP="00635FBC">
      <w:pPr>
        <w:pStyle w:val="Odstavecseseznamem"/>
        <w:numPr>
          <w:ilvl w:val="0"/>
          <w:numId w:val="6"/>
        </w:numPr>
        <w:jc w:val="both"/>
      </w:pPr>
      <w:r>
        <w:t>V čele rady stojí předseda ČRK. Předseda ČRK řídí práci Rady ČRK a Výkonného</w:t>
      </w:r>
      <w:r w:rsidR="000550AE">
        <w:t xml:space="preserve"> </w:t>
      </w:r>
      <w:r>
        <w:t>výboru ČRK a odpovídá za ni sjezdu ČRK.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del w:id="110" w:author="Tomáš Kaplan" w:date="2017-02-14T00:18:00Z">
        <w:r w:rsidDel="00E43A93">
          <w:delText>Jeden z místopředsedů, kterého určí předseda ČRK (při nepřítomnosti předsedy</w:delText>
        </w:r>
        <w:r w:rsidR="00D34DBF" w:rsidDel="00E43A93">
          <w:delText xml:space="preserve"> </w:delText>
        </w:r>
        <w:r w:rsidDel="00E43A93">
          <w:delText>Rada ČRK),</w:delText>
        </w:r>
      </w:del>
      <w:ins w:id="111" w:author="Tomáš Kaplan" w:date="2017-02-14T00:18:00Z">
        <w:r w:rsidR="00E43A93">
          <w:t>Místopředseda Rady ČRK</w:t>
        </w:r>
      </w:ins>
      <w:r>
        <w:t xml:space="preserve"> zastupuje předsedu ČRK v jeho nepřítomnosti. </w:t>
      </w:r>
      <w:del w:id="112" w:author="Tomáš Kaplan" w:date="2017-02-14T00:19:00Z">
        <w:r w:rsidDel="00E43A93">
          <w:delText>Nemůže-li předseda ČRK</w:delText>
        </w:r>
        <w:r w:rsidR="00D34DBF" w:rsidDel="00E43A93">
          <w:delText xml:space="preserve"> </w:delText>
        </w:r>
        <w:r w:rsidDel="00E43A93">
          <w:delText>vykonávat svoji funkci, může být rozhodnutím Rady ČRK pověřen výkonem jeho funkce</w:delText>
        </w:r>
        <w:r w:rsidR="00D34DBF" w:rsidDel="00E43A93">
          <w:delText xml:space="preserve"> </w:delText>
        </w:r>
        <w:r w:rsidDel="00E43A93">
          <w:delText>jeden z místopředsedů.</w:delText>
        </w:r>
      </w:del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jmenuje tajemníka ČRK. Tajemník ČRK</w:t>
      </w:r>
      <w:r w:rsidR="00D34DBF">
        <w:t xml:space="preserve"> </w:t>
      </w:r>
    </w:p>
    <w:p w:rsidR="00D34DBF" w:rsidRDefault="00D34DBF" w:rsidP="00635FBC">
      <w:pPr>
        <w:pStyle w:val="Odstavecseseznamem"/>
        <w:numPr>
          <w:ilvl w:val="1"/>
          <w:numId w:val="6"/>
        </w:numPr>
        <w:jc w:val="both"/>
      </w:pPr>
      <w:r>
        <w:t>ř</w:t>
      </w:r>
      <w:r w:rsidR="00504CF4">
        <w:t xml:space="preserve">ídí práci dobrovolných i honorovaných pracovníků </w:t>
      </w:r>
      <w:del w:id="113" w:author="Tomáš Kaplan" w:date="2017-02-14T00:19:00Z">
        <w:r w:rsidR="00504CF4" w:rsidDel="00E43A93">
          <w:delText xml:space="preserve">Rady </w:delText>
        </w:r>
      </w:del>
      <w:r w:rsidR="00504CF4">
        <w:t>ČRK a odpovídá</w:t>
      </w:r>
      <w:r>
        <w:t xml:space="preserve"> </w:t>
      </w:r>
      <w:r w:rsidR="00504CF4">
        <w:t>za ni,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 xml:space="preserve">odpovídá za spisovou agendu, účetní evidenci rady a za </w:t>
      </w:r>
      <w:proofErr w:type="spellStart"/>
      <w:r>
        <w:t>vnitroorganizační</w:t>
      </w:r>
      <w:proofErr w:type="spellEnd"/>
      <w:r w:rsidR="00D34DBF">
        <w:t xml:space="preserve"> </w:t>
      </w:r>
      <w:r>
        <w:t>styk.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Přímým nadřízeným tajemníka ČRK je předseda ČRK</w:t>
      </w:r>
      <w:del w:id="114" w:author="Tomáš Kaplan" w:date="2017-02-14T00:20:00Z">
        <w:r w:rsidDel="00E43A93">
          <w:delText xml:space="preserve"> nebo jeho zástupce.</w:delText>
        </w:r>
      </w:del>
      <w:ins w:id="115" w:author="Tomáš Kaplan" w:date="2017-02-14T00:20:00Z">
        <w:r w:rsidR="00E43A93">
          <w:t>.</w:t>
        </w:r>
      </w:ins>
      <w:r>
        <w:t xml:space="preserve"> </w:t>
      </w:r>
    </w:p>
    <w:p w:rsidR="00D34DBF" w:rsidRDefault="00504CF4" w:rsidP="00635FBC">
      <w:pPr>
        <w:pStyle w:val="Odstavecseseznamem"/>
        <w:numPr>
          <w:ilvl w:val="1"/>
          <w:numId w:val="6"/>
        </w:numPr>
        <w:jc w:val="both"/>
      </w:pPr>
      <w:r>
        <w:t>Rada může</w:t>
      </w:r>
      <w:r w:rsidR="00D34DBF">
        <w:t xml:space="preserve"> </w:t>
      </w:r>
      <w:r>
        <w:t>tajemníka jednorázově či dlouhodobě pověřit vedením pracovních jednání jménem</w:t>
      </w:r>
      <w:r w:rsidR="00D34DBF">
        <w:t xml:space="preserve"> </w:t>
      </w:r>
      <w:r>
        <w:t>rady, případně schvalováním výdajů v mezích schváleného rozpočtu ČRK a v</w:t>
      </w:r>
      <w:r w:rsidR="00D34DBF">
        <w:t> </w:t>
      </w:r>
      <w:r>
        <w:t>mezích</w:t>
      </w:r>
      <w:r w:rsidR="00D34DBF">
        <w:t xml:space="preserve"> </w:t>
      </w:r>
      <w:r>
        <w:t>limitu, který rada pro tento účel stanoví; bez stanovení limitu je pověření</w:t>
      </w:r>
      <w:r w:rsidR="00D34DBF">
        <w:t xml:space="preserve"> </w:t>
      </w:r>
      <w:r>
        <w:t>ke schvalování výdajů neplatné.</w:t>
      </w:r>
    </w:p>
    <w:p w:rsidR="00D34DBF" w:rsidRDefault="00504CF4" w:rsidP="00635FBC">
      <w:pPr>
        <w:pStyle w:val="Odstavecseseznamem"/>
        <w:numPr>
          <w:ilvl w:val="0"/>
          <w:numId w:val="6"/>
        </w:numPr>
        <w:jc w:val="both"/>
      </w:pPr>
      <w:r>
        <w:t>Výdaje a jiné závazky Rady ČRK schvaluje Rada ČRK každoročně rozpočtem ČRK.</w:t>
      </w:r>
      <w:r w:rsidR="00D34DBF">
        <w:t xml:space="preserve"> </w:t>
      </w:r>
      <w:r>
        <w:t>Rada schvaluje též změny rozpočtu a jakékoli výdaje a jiné závazky mimo rozpočet,</w:t>
      </w:r>
      <w:r w:rsidR="00D34DBF">
        <w:t xml:space="preserve"> </w:t>
      </w:r>
      <w:r>
        <w:t>vždy před jejich uskutečněním.</w:t>
      </w:r>
    </w:p>
    <w:p w:rsidR="00504CF4" w:rsidRDefault="00504CF4" w:rsidP="00635FBC">
      <w:pPr>
        <w:pStyle w:val="Odstavecseseznamem"/>
        <w:numPr>
          <w:ilvl w:val="0"/>
          <w:numId w:val="6"/>
        </w:numPr>
        <w:jc w:val="both"/>
      </w:pPr>
      <w:r>
        <w:t>Rada ČRK a Výkonný výbor ČRK mohou jednat a přijímat usnesení též s</w:t>
      </w:r>
      <w:r w:rsidR="00D34DBF">
        <w:t> </w:t>
      </w:r>
      <w:r>
        <w:t>využitím</w:t>
      </w:r>
      <w:r w:rsidR="00D34DBF">
        <w:t xml:space="preserve"> </w:t>
      </w:r>
      <w:r>
        <w:t>technických prostředků. Podrobnosti upraví Rada ČRK vnitřním předpisem.</w:t>
      </w:r>
    </w:p>
    <w:p w:rsidR="00504CF4" w:rsidRDefault="00504CF4" w:rsidP="00635FBC">
      <w:pPr>
        <w:pStyle w:val="Nadpis1"/>
        <w:jc w:val="center"/>
      </w:pPr>
      <w:r>
        <w:lastRenderedPageBreak/>
        <w:t>§ 8 - Výkonný výbor ČRK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uskutečňuje rozhodnutí Rady ČRK a vede běžnou agendu ČRK.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ČRK jmenuje Rada ČRK</w:t>
      </w:r>
      <w:r w:rsidR="00D34DBF">
        <w:t xml:space="preserve"> ze členů Rady ČRK</w:t>
      </w:r>
      <w:r>
        <w:t xml:space="preserve">. 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Za členy</w:t>
      </w:r>
      <w:r w:rsidR="00D34DBF">
        <w:t xml:space="preserve"> Výkonného výboru </w:t>
      </w:r>
      <w:r>
        <w:t>jmenuje předsedu ČRK a nejméně</w:t>
      </w:r>
      <w:r w:rsidR="00D34DBF">
        <w:t xml:space="preserve"> </w:t>
      </w:r>
      <w:r w:rsidR="00D34DBF" w:rsidRPr="00D34DBF">
        <w:rPr>
          <w:b/>
          <w:color w:val="FF0000"/>
        </w:rPr>
        <w:t>dva</w:t>
      </w:r>
      <w:r w:rsidRPr="00D34DBF">
        <w:rPr>
          <w:color w:val="FF0000"/>
        </w:rPr>
        <w:t xml:space="preserve"> </w:t>
      </w:r>
      <w:r>
        <w:t>další členy rady. Rada stanoví náplň činnosti, kompetence a odpovědnost</w:t>
      </w:r>
      <w:r w:rsidR="00D34DBF">
        <w:t xml:space="preserve"> </w:t>
      </w:r>
      <w:r>
        <w:t>výkonného výboru a jeho jednotlivých členů.</w:t>
      </w:r>
    </w:p>
    <w:p w:rsidR="00D34DBF" w:rsidRDefault="00504CF4" w:rsidP="00635FBC">
      <w:pPr>
        <w:pStyle w:val="Odstavecseseznamem"/>
        <w:numPr>
          <w:ilvl w:val="0"/>
          <w:numId w:val="7"/>
        </w:numPr>
        <w:jc w:val="both"/>
      </w:pPr>
      <w:r>
        <w:t>Výkonný výbor zasedá zpravidla jedenkrát měsíčně. Zasedání svolává tajemník ČRK</w:t>
      </w:r>
      <w:r w:rsidR="00D34DBF">
        <w:t xml:space="preserve"> </w:t>
      </w:r>
      <w:r>
        <w:t>na pokyn předsedy ČRK nebo na žádost alespoň jedné třetiny členů rady. Svolání se</w:t>
      </w:r>
      <w:r w:rsidR="00D34DBF">
        <w:t xml:space="preserve"> </w:t>
      </w:r>
      <w:r>
        <w:t>oznamuje všem členům rady a Revizní komise ČRK. Hlasování při zasedání výboru se</w:t>
      </w:r>
      <w:r w:rsidR="00D34DBF">
        <w:t xml:space="preserve"> </w:t>
      </w:r>
      <w:r>
        <w:t>mohou zúčastnit všichni přítomní členové Rady ČRK, a jeho jednání s hlasem poradním</w:t>
      </w:r>
      <w:r w:rsidR="00D34DBF">
        <w:t xml:space="preserve"> </w:t>
      </w:r>
      <w:r>
        <w:t>tajemník ČRK, členové Revizní komise ČRK a vedoucí odborných pracovních skupin</w:t>
      </w:r>
      <w:r w:rsidR="00D34DBF">
        <w:t xml:space="preserve"> </w:t>
      </w:r>
      <w:r>
        <w:t>rady.</w:t>
      </w:r>
    </w:p>
    <w:p w:rsidR="00504CF4" w:rsidRDefault="00504CF4" w:rsidP="00635FBC">
      <w:pPr>
        <w:pStyle w:val="Odstavecseseznamem"/>
        <w:numPr>
          <w:ilvl w:val="0"/>
          <w:numId w:val="7"/>
        </w:numPr>
        <w:jc w:val="both"/>
      </w:pPr>
      <w:r>
        <w:t>Návrh je přijat, hlasuje-li pro něj nadpoloviční většina přítomných členů Rady ČRK.</w:t>
      </w:r>
      <w:r w:rsidR="00D34DBF">
        <w:t xml:space="preserve"> </w:t>
      </w:r>
      <w:r>
        <w:t>Při rovnosti počtu hlasů rozhoduje hlas předsedy ČRK nebo místopředsedy řídícího</w:t>
      </w:r>
      <w:r w:rsidR="00D34DBF">
        <w:t xml:space="preserve"> </w:t>
      </w:r>
      <w:r>
        <w:t>jednání.</w:t>
      </w:r>
    </w:p>
    <w:p w:rsidR="00504CF4" w:rsidRDefault="00504CF4" w:rsidP="00635FBC">
      <w:pPr>
        <w:pStyle w:val="Nadpis1"/>
        <w:jc w:val="center"/>
      </w:pPr>
      <w:r>
        <w:t xml:space="preserve">§ 9 - Odborné pracovní skupiny </w:t>
      </w:r>
      <w:del w:id="116" w:author="Tomáš Kaplan" w:date="2017-02-14T00:23:00Z">
        <w:r w:rsidDel="00E43A93">
          <w:delText xml:space="preserve">Rady </w:delText>
        </w:r>
      </w:del>
      <w:r>
        <w:t>ČRK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Odborné pracovní skupiny zřizuje Rada ČRK jako své poradní orgány. Jejich členy</w:t>
      </w:r>
      <w:r w:rsidR="00D34DBF">
        <w:t xml:space="preserve"> </w:t>
      </w:r>
      <w:r>
        <w:t>jmenuje Rada ČRK a mohou jimi být i nečlenové ČRK.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Skupinu vede a za její činnost odpovídá vedoucí pracovní skupiny jmenovaný Radou</w:t>
      </w:r>
      <w:r w:rsidR="00D34DBF">
        <w:t xml:space="preserve"> </w:t>
      </w:r>
      <w:r>
        <w:t>ČRK.</w:t>
      </w:r>
    </w:p>
    <w:p w:rsidR="00D34DBF" w:rsidRDefault="00504CF4" w:rsidP="00635FBC">
      <w:pPr>
        <w:pStyle w:val="Odstavecseseznamem"/>
        <w:numPr>
          <w:ilvl w:val="0"/>
          <w:numId w:val="8"/>
        </w:numPr>
        <w:jc w:val="both"/>
      </w:pPr>
      <w:r>
        <w:t>Skupina se schází dle potřeby, dle rozhodnutí vedoucího nebo na pokyn Rady ČRK</w:t>
      </w:r>
      <w:r w:rsidR="00D34DBF">
        <w:t xml:space="preserve"> </w:t>
      </w:r>
      <w:r>
        <w:t>nebo Výkonného výboru ČRK.</w:t>
      </w:r>
    </w:p>
    <w:p w:rsidR="00504CF4" w:rsidRDefault="00504CF4" w:rsidP="00635FBC">
      <w:pPr>
        <w:pStyle w:val="Odstavecseseznamem"/>
        <w:numPr>
          <w:ilvl w:val="0"/>
          <w:numId w:val="8"/>
        </w:numPr>
        <w:jc w:val="both"/>
      </w:pPr>
      <w:r>
        <w:t>Rada ČRK nebo z jejího pověření Výkonný výbor ČRK mohou pracovní skupinu</w:t>
      </w:r>
      <w:r w:rsidR="00D34DBF">
        <w:t xml:space="preserve"> </w:t>
      </w:r>
      <w:r>
        <w:t>zmocnit k jednání s mezinárodními organizacemi nebo státními orgány ČR v</w:t>
      </w:r>
      <w:r w:rsidR="00D34DBF">
        <w:t> </w:t>
      </w:r>
      <w:r>
        <w:t>odborných</w:t>
      </w:r>
      <w:r w:rsidR="00D34DBF">
        <w:t xml:space="preserve"> </w:t>
      </w:r>
      <w:r>
        <w:t>záležitostech, jež jsou předmětem její činnosti. Vedoucí skupiny je v takovém případě</w:t>
      </w:r>
      <w:r w:rsidR="00D34DBF">
        <w:t xml:space="preserve"> </w:t>
      </w:r>
      <w:r>
        <w:t>povinen jednání průběžně konzultovat s předsedou ČRK a řídit se jeho pokyny. Závěry</w:t>
      </w:r>
      <w:r w:rsidR="00D34DBF">
        <w:t xml:space="preserve"> </w:t>
      </w:r>
      <w:r>
        <w:t>a písemná dokumentace jednání budou bez prodlení předloženy pověřujícímu orgánu</w:t>
      </w:r>
      <w:r w:rsidR="00D34DBF">
        <w:t xml:space="preserve"> </w:t>
      </w:r>
      <w:r>
        <w:t>ČRK.</w:t>
      </w:r>
    </w:p>
    <w:p w:rsidR="00504CF4" w:rsidRDefault="00504CF4" w:rsidP="00635FBC">
      <w:pPr>
        <w:pStyle w:val="Nadpis1"/>
        <w:jc w:val="center"/>
      </w:pPr>
      <w:r>
        <w:t>§ 10 - Revizní komise Českého radioklubu</w:t>
      </w:r>
    </w:p>
    <w:p w:rsidR="00D34DBF" w:rsidRDefault="00D34DBF" w:rsidP="00635FBC">
      <w:pPr>
        <w:pStyle w:val="Odstavecseseznamem"/>
        <w:numPr>
          <w:ilvl w:val="0"/>
          <w:numId w:val="9"/>
        </w:numPr>
        <w:jc w:val="both"/>
        <w:rPr>
          <w:ins w:id="117" w:author="Tomáš Kaplan" w:date="2017-02-14T00:24:00Z"/>
        </w:rPr>
      </w:pPr>
      <w:r>
        <w:t>R</w:t>
      </w:r>
      <w:r w:rsidR="00504CF4">
        <w:t xml:space="preserve">evizní komise ČRK je nezávislým </w:t>
      </w:r>
      <w:ins w:id="118" w:author="Tomáš Kaplan" w:date="2017-02-14T00:24:00Z">
        <w:r w:rsidR="00E43A93">
          <w:t xml:space="preserve">vnitřním kontrolním </w:t>
        </w:r>
      </w:ins>
      <w:r w:rsidR="00504CF4">
        <w:t xml:space="preserve">orgánem </w:t>
      </w:r>
      <w:ins w:id="119" w:author="Tomáš Kaplan" w:date="2017-02-14T00:25:00Z">
        <w:r w:rsidR="00E43A93">
          <w:t xml:space="preserve">ČRK </w:t>
        </w:r>
      </w:ins>
      <w:r w:rsidR="00504CF4">
        <w:t>kontrolujícím</w:t>
      </w:r>
      <w:ins w:id="120" w:author="Tomáš Kaplan" w:date="2017-02-14T00:25:00Z">
        <w:r w:rsidR="00E43A93">
          <w:t xml:space="preserve"> zejména</w:t>
        </w:r>
      </w:ins>
      <w:del w:id="121" w:author="Tomáš Kaplan" w:date="2017-02-14T00:24:00Z">
        <w:r w:rsidR="00504CF4" w:rsidDel="00E43A93">
          <w:delText xml:space="preserve"> hospodaření Rady ČRK</w:delText>
        </w:r>
      </w:del>
      <w:ins w:id="122" w:author="Tomáš Kaplan" w:date="2017-02-14T00:25:00Z">
        <w:r w:rsidR="00E43A93">
          <w:t>:</w:t>
        </w:r>
      </w:ins>
      <w:del w:id="123" w:author="Tomáš Kaplan" w:date="2017-02-14T00:25:00Z">
        <w:r w:rsidR="00504CF4" w:rsidDel="00E43A93">
          <w:delText>.</w:delText>
        </w:r>
      </w:del>
    </w:p>
    <w:p w:rsidR="00E43A93" w:rsidRPr="001776D4" w:rsidRDefault="00E43A93" w:rsidP="00E43A93">
      <w:pPr>
        <w:pStyle w:val="Odstavecseseznamem"/>
        <w:numPr>
          <w:ilvl w:val="1"/>
          <w:numId w:val="9"/>
        </w:numPr>
        <w:spacing w:after="160" w:line="259" w:lineRule="auto"/>
        <w:rPr>
          <w:ins w:id="124" w:author="Tomáš Kaplan" w:date="2017-02-14T00:24:00Z"/>
          <w:color w:val="00B050"/>
        </w:rPr>
        <w:pPrChange w:id="125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26" w:author="Tomáš Kaplan" w:date="2017-02-14T00:24:00Z">
        <w:r w:rsidRPr="001776D4">
          <w:rPr>
            <w:color w:val="00B050"/>
          </w:rPr>
          <w:t xml:space="preserve">hospodaření ČRK.   </w:t>
        </w:r>
      </w:ins>
    </w:p>
    <w:p w:rsidR="00E43A93" w:rsidRPr="001776D4" w:rsidRDefault="00E43A93" w:rsidP="00E43A93">
      <w:pPr>
        <w:pStyle w:val="Odstavecseseznamem"/>
        <w:numPr>
          <w:ilvl w:val="1"/>
          <w:numId w:val="9"/>
        </w:numPr>
        <w:spacing w:after="160" w:line="259" w:lineRule="auto"/>
        <w:rPr>
          <w:ins w:id="127" w:author="Tomáš Kaplan" w:date="2017-02-14T00:24:00Z"/>
          <w:color w:val="00B050"/>
        </w:rPr>
        <w:pPrChange w:id="128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29" w:author="Tomáš Kaplan" w:date="2017-02-14T00:24:00Z">
        <w:r w:rsidRPr="001776D4">
          <w:rPr>
            <w:color w:val="00B050"/>
          </w:rPr>
          <w:t>dodržování stanov a dalších vnitřních předpisů ČRK</w:t>
        </w:r>
      </w:ins>
    </w:p>
    <w:p w:rsidR="00E43A93" w:rsidRPr="001776D4" w:rsidRDefault="00E43A93" w:rsidP="00E43A93">
      <w:pPr>
        <w:pStyle w:val="Odstavecseseznamem"/>
        <w:numPr>
          <w:ilvl w:val="1"/>
          <w:numId w:val="9"/>
        </w:numPr>
        <w:spacing w:after="160" w:line="259" w:lineRule="auto"/>
        <w:rPr>
          <w:ins w:id="130" w:author="Tomáš Kaplan" w:date="2017-02-14T00:24:00Z"/>
          <w:color w:val="00B050"/>
        </w:rPr>
        <w:pPrChange w:id="131" w:author="Tomáš Kaplan" w:date="2017-02-14T00:24:00Z">
          <w:pPr>
            <w:pStyle w:val="Odstavecseseznamem"/>
            <w:numPr>
              <w:numId w:val="9"/>
            </w:numPr>
            <w:spacing w:after="160" w:line="259" w:lineRule="auto"/>
            <w:ind w:hanging="360"/>
          </w:pPr>
        </w:pPrChange>
      </w:pPr>
      <w:ins w:id="132" w:author="Tomáš Kaplan" w:date="2017-02-14T00:24:00Z">
        <w:r w:rsidRPr="001776D4">
          <w:rPr>
            <w:color w:val="00B050"/>
          </w:rPr>
          <w:t>dodržování zákonů a ostatních legislativních požadavků ČR</w:t>
        </w:r>
      </w:ins>
    </w:p>
    <w:p w:rsidR="00E43A93" w:rsidDel="00E43A93" w:rsidRDefault="00E43A93" w:rsidP="00E43A93">
      <w:pPr>
        <w:pStyle w:val="Odstavecseseznamem"/>
        <w:jc w:val="both"/>
        <w:rPr>
          <w:del w:id="133" w:author="Tomáš Kaplan" w:date="2017-02-14T00:24:00Z"/>
        </w:rPr>
        <w:pPrChange w:id="134" w:author="Tomáš Kaplan" w:date="2017-02-14T00:24:00Z">
          <w:pPr>
            <w:pStyle w:val="Odstavecseseznamem"/>
            <w:numPr>
              <w:numId w:val="9"/>
            </w:numPr>
            <w:ind w:hanging="360"/>
            <w:jc w:val="both"/>
          </w:pPr>
        </w:pPrChange>
      </w:pP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Komise je volena sjezdem ČRK a je mu odpovědna za svoji činnost. Způsob volby</w:t>
      </w:r>
      <w:r w:rsidR="00D34DBF">
        <w:t xml:space="preserve"> </w:t>
      </w:r>
      <w:r>
        <w:t>Revizní komise ČRK je shodný se způsobem volby Rady ČRK. Komisi tvoří předseda a</w:t>
      </w:r>
      <w:r w:rsidR="008D47A0">
        <w:t xml:space="preserve"> </w:t>
      </w:r>
      <w:r>
        <w:t>dva členové. Předsedu revizní komise volí komise ze svého středu. Členství v</w:t>
      </w:r>
      <w:r w:rsidR="008D47A0">
        <w:t> </w:t>
      </w:r>
      <w:r>
        <w:t>revizní</w:t>
      </w:r>
      <w:r w:rsidR="008D47A0">
        <w:t xml:space="preserve"> </w:t>
      </w:r>
      <w:r>
        <w:t xml:space="preserve">komisi je neslučitelné s členstvím v Radě ČRK a s funkcí tajemníka ČRK. </w:t>
      </w:r>
      <w:commentRangeStart w:id="135"/>
      <w:r>
        <w:t>Počet členů</w:t>
      </w:r>
      <w:r w:rsidR="008D47A0">
        <w:t xml:space="preserve"> </w:t>
      </w:r>
      <w:r>
        <w:t xml:space="preserve">komise může být doplněn </w:t>
      </w:r>
      <w:proofErr w:type="spellStart"/>
      <w:r>
        <w:t>koopcí</w:t>
      </w:r>
      <w:proofErr w:type="spellEnd"/>
      <w:r>
        <w:t xml:space="preserve"> o nejvýše jednoho člena. </w:t>
      </w:r>
      <w:proofErr w:type="spellStart"/>
      <w:r>
        <w:t>Koopci</w:t>
      </w:r>
      <w:proofErr w:type="spellEnd"/>
      <w:r>
        <w:t xml:space="preserve"> provádí Rada ČRK</w:t>
      </w:r>
      <w:commentRangeEnd w:id="135"/>
      <w:r w:rsidR="008D47A0">
        <w:rPr>
          <w:rStyle w:val="Odkaznakoment"/>
        </w:rPr>
        <w:commentReference w:id="135"/>
      </w:r>
      <w:r>
        <w:t>.</w:t>
      </w: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Revizní komise ČRK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>schází se nejméně dvakrát ročně k</w:t>
      </w:r>
      <w:r w:rsidR="008D47A0">
        <w:t>e kontrole hospodaření Rady ČRK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 xml:space="preserve">informuje Radu ČRK o výsledcích </w:t>
      </w:r>
      <w:del w:id="136" w:author="Tomáš Kaplan" w:date="2017-02-14T00:27:00Z">
        <w:r w:rsidDel="001C57E0">
          <w:delText xml:space="preserve">revizní </w:delText>
        </w:r>
      </w:del>
      <w:ins w:id="137" w:author="Tomáš Kaplan" w:date="2017-02-14T00:27:00Z">
        <w:r w:rsidR="001C57E0">
          <w:t xml:space="preserve">kontrolní </w:t>
        </w:r>
      </w:ins>
      <w:r>
        <w:t>činnosti,</w:t>
      </w:r>
    </w:p>
    <w:p w:rsidR="008D47A0" w:rsidRDefault="00504CF4" w:rsidP="00635FBC">
      <w:pPr>
        <w:pStyle w:val="Odstavecseseznamem"/>
        <w:numPr>
          <w:ilvl w:val="1"/>
          <w:numId w:val="9"/>
        </w:numPr>
        <w:jc w:val="both"/>
      </w:pPr>
      <w:r>
        <w:t xml:space="preserve">podává písemnou </w:t>
      </w:r>
      <w:del w:id="138" w:author="Tomáš Kaplan" w:date="2017-02-14T00:27:00Z">
        <w:r w:rsidDel="001C57E0">
          <w:delText xml:space="preserve">revizní </w:delText>
        </w:r>
      </w:del>
      <w:r>
        <w:t>zprávu sjezdu ČRK za volební období.</w:t>
      </w:r>
    </w:p>
    <w:p w:rsidR="008D47A0" w:rsidRDefault="00504CF4" w:rsidP="00635FBC">
      <w:pPr>
        <w:pStyle w:val="Odstavecseseznamem"/>
        <w:numPr>
          <w:ilvl w:val="0"/>
          <w:numId w:val="9"/>
        </w:numPr>
        <w:jc w:val="both"/>
      </w:pPr>
      <w:r>
        <w:t>Revizní komise je usnášeníschopná, jsou-li přítomni alespoň dva členové. Při rovnosti</w:t>
      </w:r>
      <w:r w:rsidR="008D47A0">
        <w:t xml:space="preserve"> </w:t>
      </w:r>
      <w:r>
        <w:t>hlasů rozhoduje hlas předsedy komise.</w:t>
      </w:r>
      <w:r w:rsidR="008D47A0">
        <w:t xml:space="preserve"> </w:t>
      </w:r>
    </w:p>
    <w:p w:rsidR="00504CF4" w:rsidRDefault="00504CF4" w:rsidP="00635FBC">
      <w:pPr>
        <w:pStyle w:val="Odstavecseseznamem"/>
        <w:numPr>
          <w:ilvl w:val="0"/>
          <w:numId w:val="9"/>
        </w:numPr>
        <w:jc w:val="both"/>
      </w:pPr>
      <w:r>
        <w:lastRenderedPageBreak/>
        <w:t>Závěry provedených revizí musí být zpracovány písemně a předloženy všem členům</w:t>
      </w:r>
      <w:r w:rsidR="008D47A0">
        <w:t xml:space="preserve"> </w:t>
      </w:r>
      <w:r>
        <w:t>Rady ČRK</w:t>
      </w:r>
      <w:ins w:id="139" w:author="Tomáš Kaplan" w:date="2017-02-14T00:27:00Z">
        <w:r w:rsidR="001C57E0">
          <w:t xml:space="preserve"> a ve lhůtách stanovených vnitřními předpisy zveřejněny členské základně</w:t>
        </w:r>
      </w:ins>
      <w:r>
        <w:t>.</w:t>
      </w:r>
    </w:p>
    <w:p w:rsidR="00504CF4" w:rsidRDefault="00504CF4" w:rsidP="00635FBC">
      <w:pPr>
        <w:pStyle w:val="Nadpis1"/>
        <w:jc w:val="center"/>
      </w:pPr>
      <w:r>
        <w:t>§ 11 - Radiokluby Českého radioklubu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Členové ČRK se mohou dle vlastního rozhodnutí sdružovat v radioklubech ČRK</w:t>
      </w:r>
      <w:r w:rsidR="008D47A0">
        <w:t xml:space="preserve"> </w:t>
      </w:r>
      <w:r>
        <w:t>(zkratkou RK). Radiokluby ČRK jsou pobočnými spolky ČRK ve smyslu zákona. ČRK</w:t>
      </w:r>
      <w:r w:rsidR="008D47A0">
        <w:t xml:space="preserve"> </w:t>
      </w:r>
      <w:r>
        <w:t>není vůči radioklubům ČRK v postavení zřizovatele.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 xml:space="preserve">Právní osobnost radioklubů ČRK se odvozuje od právní osobnosti ČRK.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</w:t>
      </w:r>
      <w:r w:rsidR="008D47A0">
        <w:t xml:space="preserve"> </w:t>
      </w:r>
      <w:r>
        <w:t>jsou oprávněny jednat a zavazovat se jen svým jménem a jen v rozsahu zavazujícím</w:t>
      </w:r>
      <w:r w:rsidR="008D47A0">
        <w:t xml:space="preserve"> </w:t>
      </w:r>
      <w:r>
        <w:t>je samotné. Úkon radioklubu ČRK, jímž by vznikl závazek ČRK jako celku, jeho členům</w:t>
      </w:r>
      <w:r w:rsidR="008D47A0">
        <w:t xml:space="preserve"> </w:t>
      </w:r>
      <w:r>
        <w:t>nebo jinému radioklubu ČRK, je neplatný od samého počátku</w:t>
      </w:r>
      <w:del w:id="140" w:author="Tomáš Kaplan" w:date="2017-02-14T00:32:00Z">
        <w:r w:rsidDel="001C57E0">
          <w:delText>, pokud ze zákona nebo</w:delText>
        </w:r>
        <w:r w:rsidR="008D47A0" w:rsidDel="001C57E0">
          <w:delText xml:space="preserve"> </w:delText>
        </w:r>
        <w:r w:rsidDel="001C57E0">
          <w:delText>z pravomocného rozhodnutí soudu či správního orgánu neplyne něco jiného</w:delText>
        </w:r>
      </w:del>
      <w:r>
        <w:t>.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ČRK mohou upravit svou činnost vlastní</w:t>
      </w:r>
      <w:ins w:id="141" w:author="Tomáš Kaplan" w:date="2017-02-14T00:32:00Z">
        <w:r w:rsidR="001C57E0">
          <w:t>m</w:t>
        </w:r>
      </w:ins>
      <w:del w:id="142" w:author="Tomáš Kaplan" w:date="2017-02-14T00:32:00Z">
        <w:r w:rsidDel="001C57E0">
          <w:delText>m</w:delText>
        </w:r>
      </w:del>
      <w:ins w:id="143" w:author="Tomáš Kaplan" w:date="2017-02-14T00:32:00Z">
        <w:r w:rsidR="001C57E0">
          <w:t>i stanovami</w:t>
        </w:r>
      </w:ins>
      <w:del w:id="144" w:author="Tomáš Kaplan" w:date="2017-02-14T00:32:00Z">
        <w:r w:rsidDel="001C57E0">
          <w:delText xml:space="preserve"> statutem</w:delText>
        </w:r>
      </w:del>
      <w:r>
        <w:t>, který nesmí být</w:t>
      </w:r>
      <w:r w:rsidR="008D47A0">
        <w:t xml:space="preserve"> </w:t>
      </w:r>
      <w:r>
        <w:t xml:space="preserve">v rozporu se Stanovami ČRK. 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Název radioklubu ČRK zní: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"Český radioklub, Radioklub [rozlišující údaj], pobočný spolek", nebo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Radioklub [rozlišující údaj], pobočný spolek</w:t>
      </w:r>
      <w:ins w:id="145" w:author="Tomáš Kaplan" w:date="2017-02-14T00:34:00Z">
        <w:r w:rsidR="001C57E0">
          <w:t xml:space="preserve"> Českého radioklubu</w:t>
        </w:r>
      </w:ins>
      <w:r>
        <w:t>.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Rozlišujícím údajem se rozumí</w:t>
      </w:r>
    </w:p>
    <w:p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volací znak přidělený dle předpisů České republiky stanici amatérské</w:t>
      </w:r>
      <w:r w:rsidR="008D47A0">
        <w:t xml:space="preserve"> </w:t>
      </w:r>
      <w:r>
        <w:t>radiokomunikační služby, jejímž je radioklub zřizovatelem - příklad: "Český</w:t>
      </w:r>
      <w:r w:rsidR="008D47A0">
        <w:t xml:space="preserve"> </w:t>
      </w:r>
      <w:r>
        <w:t>radioklub, Radioklub OK2OXX, pobočný spolek",</w:t>
      </w:r>
    </w:p>
    <w:p w:rsidR="008D47A0" w:rsidRDefault="00504CF4" w:rsidP="00635FBC">
      <w:pPr>
        <w:pStyle w:val="Odstavecseseznamem"/>
        <w:numPr>
          <w:ilvl w:val="2"/>
          <w:numId w:val="10"/>
        </w:numPr>
        <w:jc w:val="both"/>
      </w:pPr>
      <w:r>
        <w:t>není-li radioklub zřizovatelem stanice amatérské radiokomunikační služby,</w:t>
      </w:r>
      <w:r w:rsidR="008D47A0">
        <w:t xml:space="preserve"> </w:t>
      </w:r>
      <w:r>
        <w:t>jiný, v České republice jedinečný údaj charakterizující účel, činnost nebo</w:t>
      </w:r>
      <w:r w:rsidR="008D47A0">
        <w:t xml:space="preserve"> </w:t>
      </w:r>
      <w:r>
        <w:t>umístění radioklubu ČRK - příklad: "Český radioklub, Radioklub mládeže</w:t>
      </w:r>
      <w:r w:rsidR="008D47A0">
        <w:t xml:space="preserve"> </w:t>
      </w:r>
      <w:r>
        <w:t>v Pardubicích, pobočný spolek", "Radioklub při VÚB v Ostravě, pobočný spolek</w:t>
      </w:r>
      <w:ins w:id="146" w:author="Tomáš Kaplan" w:date="2017-02-14T00:34:00Z">
        <w:r w:rsidR="001C57E0">
          <w:t xml:space="preserve"> Českého radioklubu</w:t>
        </w:r>
      </w:ins>
      <w:r>
        <w:t>".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 ČRK musí tvořit nejméně tři zletilí členové ČRK.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Nejméně tři zletilí členové ČRK mohou společně písemně požádat Radu ČRK, aby</w:t>
      </w:r>
      <w:r w:rsidR="008D47A0">
        <w:t xml:space="preserve"> </w:t>
      </w:r>
      <w:r>
        <w:t>navrhla zápis RK do veřejného rejstříku. V návrhu uvedou přinejmenším údaje, které</w:t>
      </w:r>
      <w:r w:rsidR="008D47A0">
        <w:t xml:space="preserve"> </w:t>
      </w:r>
      <w:r>
        <w:t>jsou dle zákona nutné k zápisu pobočného spolku do veřejného rejstříku</w:t>
      </w:r>
      <w:del w:id="147" w:author="Tomáš Kaplan" w:date="2017-02-14T00:35:00Z">
        <w:r w:rsidDel="001C57E0">
          <w:delText>, případně</w:delText>
        </w:r>
        <w:r w:rsidR="008D47A0" w:rsidDel="001C57E0">
          <w:delText xml:space="preserve"> </w:delText>
        </w:r>
        <w:r w:rsidDel="001C57E0">
          <w:delText>navržený statut RK</w:delText>
        </w:r>
      </w:del>
      <w:r>
        <w:t>. Rada ČRK posoudí soulad návrhu se zákonem a Stanovami ČRK.</w:t>
      </w:r>
      <w:r w:rsidR="008D47A0">
        <w:t xml:space="preserve"> </w:t>
      </w:r>
      <w:r>
        <w:t>Nemá-li návrh potřebné náležitosti, vyzve navrhovatele k opravě nebo doplnění.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 xml:space="preserve">Radioklub ČRK vzniká dnem zápisu do veřejného rejstříku. </w:t>
      </w:r>
      <w:del w:id="148" w:author="Tomáš Kaplan" w:date="2017-02-14T00:37:00Z">
        <w:r w:rsidDel="006B721B">
          <w:delText>Z právních jednání</w:delText>
        </w:r>
        <w:r w:rsidR="008D47A0" w:rsidDel="006B721B">
          <w:delText xml:space="preserve"> </w:delText>
        </w:r>
        <w:r w:rsidDel="006B721B">
          <w:delText>radioklubu ČRK vzniklých přede dnem jeho zápisu do veřejného rejstříku je ČRK</w:delText>
        </w:r>
        <w:r w:rsidR="008D47A0" w:rsidDel="006B721B">
          <w:delText xml:space="preserve"> </w:delText>
        </w:r>
        <w:r w:rsidDel="006B721B">
          <w:delText>oprávněn a zavázán společně a nerozdílně s radioklubem ČRK. Ode dne zápisu</w:delText>
        </w:r>
        <w:r w:rsidR="008D47A0" w:rsidDel="006B721B">
          <w:delText xml:space="preserve"> </w:delText>
        </w:r>
        <w:r w:rsidDel="006B721B">
          <w:delText>pobočného spolku do veřejného rejstříku ČRK za dluhy radioklubů ČRK neručí.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49" w:author="Tomáš Kaplan" w:date="2017-02-14T00:38:00Z"/>
        </w:rPr>
      </w:pPr>
      <w:del w:id="150" w:author="Tomáš Kaplan" w:date="2017-02-14T00:38:00Z">
        <w:r w:rsidDel="006B721B">
          <w:delText>Nejvyšším orgánem RK je členská schůze. Členské schůze mají právo zúčastnit se</w:delText>
        </w:r>
        <w:r w:rsidR="008D47A0" w:rsidDel="006B721B">
          <w:delText xml:space="preserve"> </w:delText>
        </w:r>
        <w:r w:rsidDel="006B721B">
          <w:delText>všichni členové RK. Členskou schůzi svolává výbor RK nejméně jedenkrát ročně. Výbor</w:delText>
        </w:r>
        <w:r w:rsidR="008D47A0" w:rsidDel="006B721B">
          <w:delText xml:space="preserve"> </w:delText>
        </w:r>
        <w:r w:rsidDel="006B721B">
          <w:delText>je povinen oznámit konání schůze stejným způsobem všem členům RK. Členská schůze</w:delText>
        </w:r>
        <w:r w:rsidR="008D47A0" w:rsidDel="006B721B">
          <w:delText xml:space="preserve"> </w:delText>
        </w:r>
        <w:r w:rsidDel="006B721B">
          <w:delText>musí být svolána, požádá-li o to nejméně 1/3 členů RK nebo revizor RK.</w:delText>
        </w:r>
        <w:r w:rsidR="008D47A0" w:rsidDel="006B721B">
          <w:delText xml:space="preserve"> 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51" w:author="Tomáš Kaplan" w:date="2017-02-14T00:38:00Z"/>
        </w:rPr>
      </w:pPr>
      <w:del w:id="152" w:author="Tomáš Kaplan" w:date="2017-02-14T00:38:00Z">
        <w:r w:rsidDel="006B721B">
          <w:delText>Členská schůze radioklubu řeší otázky práce RK, jež jí přísluší dle těchto stanov nebo</w:delText>
        </w:r>
        <w:r w:rsidR="008D47A0" w:rsidDel="006B721B">
          <w:delText xml:space="preserve"> </w:delText>
        </w:r>
        <w:r w:rsidDel="006B721B">
          <w:delText>které si svým rozhodnutím vyhradí. Volí předsedu RK a nejméně dva další členy výboru</w:delText>
        </w:r>
        <w:r w:rsidR="008D47A0" w:rsidDel="006B721B">
          <w:delText xml:space="preserve"> </w:delText>
        </w:r>
        <w:r w:rsidDel="006B721B">
          <w:delText>RK. Členská schůze může z řad členů výboru RK zvolit místopředsedu RK, který</w:delText>
        </w:r>
        <w:r w:rsidR="008D47A0" w:rsidDel="006B721B">
          <w:delText xml:space="preserve"> </w:delText>
        </w:r>
        <w:r w:rsidDel="006B721B">
          <w:delText>předsedu zastupuje v jeho nepřítomnosti. V RK, které obhospodařují finanční</w:delText>
        </w:r>
        <w:r w:rsidR="008D47A0" w:rsidDel="006B721B">
          <w:delText xml:space="preserve"> </w:delText>
        </w:r>
        <w:r w:rsidDel="006B721B">
          <w:delText>prostředky nebo jakýkoli jiný majetek, je volen též revizor RK. Funkční období orgánů</w:delText>
        </w:r>
        <w:r w:rsidR="008D47A0" w:rsidDel="006B721B">
          <w:delText xml:space="preserve"> </w:delText>
        </w:r>
        <w:r w:rsidDel="006B721B">
          <w:delText>radioklubu stanoví § 5 odst. 5 těchto stanov.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53" w:author="Tomáš Kaplan" w:date="2017-02-14T00:38:00Z"/>
        </w:rPr>
      </w:pPr>
      <w:del w:id="154" w:author="Tomáš Kaplan" w:date="2017-02-14T00:38:00Z">
        <w:r w:rsidDel="006B721B">
          <w:delText>Členská schůze je usnášeníschopná, je-li přítomna alespoň polovina členů RK.</w:delText>
        </w:r>
        <w:r w:rsidR="008D47A0" w:rsidDel="006B721B">
          <w:delText xml:space="preserve"> </w:delText>
        </w:r>
        <w:r w:rsidDel="006B721B">
          <w:delText>O přijetí návrhu rozhoduje prostá většina hlasů přítomných členů RK. Při volbách se</w:delText>
        </w:r>
        <w:r w:rsidR="008D47A0" w:rsidDel="006B721B">
          <w:delText xml:space="preserve"> </w:delText>
        </w:r>
        <w:r w:rsidDel="006B721B">
          <w:delText>uplatní ustanovení § 3 odst. 1) písm. c) těchto stanov.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55" w:author="Tomáš Kaplan" w:date="2017-02-14T00:38:00Z"/>
        </w:rPr>
      </w:pPr>
      <w:del w:id="156" w:author="Tomáš Kaplan" w:date="2017-02-14T00:38:00Z">
        <w:r w:rsidDel="006B721B">
          <w:delText>Výbor radioklubu ČRK je kolektivním statutárním orgánem radioklubu. Navenek</w:delText>
        </w:r>
        <w:r w:rsidR="008D47A0" w:rsidDel="006B721B">
          <w:delText xml:space="preserve"> </w:delText>
        </w:r>
        <w:r w:rsidDel="006B721B">
          <w:delText>zastupují radioklub předseda radioklubu a členové výboru tak, že jménem radioklubu</w:delText>
        </w:r>
        <w:r w:rsidR="008D47A0" w:rsidDel="006B721B">
          <w:delText xml:space="preserve"> </w:delText>
        </w:r>
        <w:r w:rsidDel="006B721B">
          <w:delText>jednají a podepisují společně dva členové výboru radioklubu, přičemž jedním z</w:delText>
        </w:r>
        <w:r w:rsidR="008D47A0" w:rsidDel="006B721B">
          <w:delText> </w:delText>
        </w:r>
        <w:r w:rsidDel="006B721B">
          <w:delText>nich</w:delText>
        </w:r>
        <w:r w:rsidR="008D47A0" w:rsidDel="006B721B">
          <w:delText xml:space="preserve"> </w:delText>
        </w:r>
        <w:r w:rsidDel="006B721B">
          <w:delText>musí být předseda RK nebo místopředseda RK. V jednotlivých jmenovitých případech</w:delText>
        </w:r>
        <w:r w:rsidR="008D47A0" w:rsidDel="006B721B">
          <w:delText xml:space="preserve"> </w:delText>
        </w:r>
        <w:r w:rsidDel="006B721B">
          <w:delText xml:space="preserve">může výbor radioklubu zmocnit další zástupce. </w:delText>
        </w:r>
        <w:r w:rsidR="008D47A0" w:rsidDel="006B721B">
          <w:delText xml:space="preserve"> 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57" w:author="Tomáš Kaplan" w:date="2017-02-14T00:38:00Z"/>
        </w:rPr>
      </w:pPr>
      <w:commentRangeStart w:id="158"/>
      <w:del w:id="159" w:author="Tomáš Kaplan" w:date="2017-02-14T00:38:00Z">
        <w:r w:rsidDel="006B721B">
          <w:delText>Výbor RK rozhoduje o záležitostech RK, jež nejsou vyhrazeny členské schůzi. Sníží-li se během volebního období počet členů výboru, doplní se výbor vlastním rozhodnutím</w:delText>
        </w:r>
        <w:r w:rsidR="008D47A0" w:rsidDel="006B721B">
          <w:delText xml:space="preserve"> </w:delText>
        </w:r>
        <w:r w:rsidDel="006B721B">
          <w:delText>koopcí. Jestliže by počet kooptovaných členů převýšil jednu polovinu počtu členů</w:delText>
        </w:r>
        <w:r w:rsidR="008D47A0" w:rsidDel="006B721B">
          <w:delText xml:space="preserve"> </w:delText>
        </w:r>
        <w:r w:rsidDel="006B721B">
          <w:delText>výboru, bude svolána členská schůze RK.</w:delText>
        </w:r>
        <w:commentRangeEnd w:id="158"/>
        <w:r w:rsidR="008D47A0" w:rsidDel="006B721B">
          <w:rPr>
            <w:rStyle w:val="Odkaznakoment"/>
          </w:rPr>
          <w:commentReference w:id="158"/>
        </w:r>
        <w:r w:rsidR="008D47A0" w:rsidDel="006B721B">
          <w:delText xml:space="preserve"> </w:delText>
        </w:r>
      </w:del>
    </w:p>
    <w:p w:rsidR="008D47A0" w:rsidDel="006B721B" w:rsidRDefault="00504CF4" w:rsidP="00635FBC">
      <w:pPr>
        <w:pStyle w:val="Odstavecseseznamem"/>
        <w:numPr>
          <w:ilvl w:val="0"/>
          <w:numId w:val="10"/>
        </w:numPr>
        <w:jc w:val="both"/>
        <w:rPr>
          <w:del w:id="160" w:author="Tomáš Kaplan" w:date="2017-02-14T00:38:00Z"/>
        </w:rPr>
      </w:pPr>
      <w:del w:id="161" w:author="Tomáš Kaplan" w:date="2017-02-14T00:38:00Z">
        <w:r w:rsidDel="006B721B">
          <w:delText>Revizor RK je nezávislým kontrolním orgánem, který kontroluje hospodaření RK.</w:delText>
        </w:r>
        <w:r w:rsidR="008D47A0" w:rsidDel="006B721B">
          <w:delText xml:space="preserve"> </w:delText>
        </w:r>
        <w:r w:rsidDel="006B721B">
          <w:delText>Je odpovědný členské schůzi, má právo zúčastnit se jednání výboru RK s</w:delText>
        </w:r>
        <w:r w:rsidR="008D47A0" w:rsidDel="006B721B">
          <w:delText> </w:delText>
        </w:r>
        <w:r w:rsidDel="006B721B">
          <w:delText>hlasem</w:delText>
        </w:r>
        <w:r w:rsidR="008D47A0" w:rsidDel="006B721B">
          <w:delText xml:space="preserve"> </w:delText>
        </w:r>
        <w:r w:rsidDel="006B721B">
          <w:delText>poradním.</w:delText>
        </w:r>
      </w:del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Radiokluby jsou oprávněny stanovit rozhodnutím členské schůze vlastní členské</w:t>
      </w:r>
      <w:r w:rsidR="008D47A0">
        <w:t xml:space="preserve"> </w:t>
      </w:r>
      <w:r>
        <w:t>příspěvky, případně poskytovat vlastní členské služby. V takovém případě se přiměřeně</w:t>
      </w:r>
      <w:r w:rsidR="008D47A0">
        <w:t xml:space="preserve"> </w:t>
      </w:r>
      <w:r>
        <w:t>uplatní ustanovení § 3 odst. 3) a 6) těchto stanov.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změny zápisu nebo výmaz radioklubu ČRK z</w:t>
      </w:r>
      <w:r w:rsidR="008D47A0">
        <w:t> </w:t>
      </w:r>
      <w:r>
        <w:t>veřejného</w:t>
      </w:r>
      <w:r w:rsidR="008D47A0">
        <w:t xml:space="preserve"> </w:t>
      </w:r>
      <w:r>
        <w:t>rejstříku, jestliže je jí v písemné formě doručeno platné usnesení členské schůze RK,</w:t>
      </w:r>
      <w:r w:rsidR="008D47A0">
        <w:t xml:space="preserve"> </w:t>
      </w:r>
      <w:r>
        <w:t>jímž RK žádá radu o podání takového návrhu, a jsou splněny zákonem stanovené</w:t>
      </w:r>
      <w:r w:rsidR="008D47A0">
        <w:t xml:space="preserve"> </w:t>
      </w:r>
      <w:r>
        <w:t>podmínky pro daný úkon.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Rada ČRK podá návrh na výmaz radioklubu ČRK z veřejného rejstříku, jestliže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klesne počet členů RK pod tři zletilé členy,</w:t>
      </w:r>
      <w:r w:rsidR="008D47A0">
        <w:t xml:space="preserve"> </w:t>
      </w:r>
    </w:p>
    <w:p w:rsidR="008D47A0" w:rsidRDefault="00504CF4" w:rsidP="00635FBC">
      <w:pPr>
        <w:pStyle w:val="Odstavecseseznamem"/>
        <w:numPr>
          <w:ilvl w:val="1"/>
          <w:numId w:val="10"/>
        </w:numPr>
        <w:jc w:val="both"/>
      </w:pPr>
      <w:r>
        <w:t>RK přes upozornění vyvíjí aktivity neslučitelné se Stanovami ČRK,</w:t>
      </w:r>
      <w:r w:rsidR="008D47A0">
        <w:t xml:space="preserve"> </w:t>
      </w:r>
      <w:r>
        <w:t>a jsou splněny zákonem stanovené podmínky pro tento úkon.</w:t>
      </w:r>
    </w:p>
    <w:p w:rsidR="008D47A0" w:rsidRDefault="00504CF4" w:rsidP="00635FBC">
      <w:pPr>
        <w:pStyle w:val="Odstavecseseznamem"/>
        <w:numPr>
          <w:ilvl w:val="0"/>
          <w:numId w:val="10"/>
        </w:numPr>
        <w:jc w:val="both"/>
      </w:pPr>
      <w:r>
        <w:t>Neplyne-li z těchto stanov něco jiného, postupuje se při zrušení a přeměně</w:t>
      </w:r>
      <w:r w:rsidR="008D47A0">
        <w:t xml:space="preserve"> </w:t>
      </w:r>
      <w:r>
        <w:t>radioklubu ČRK dle zákona. Zrušením ČRK se zrušují i radiokluby ČRK.</w:t>
      </w:r>
    </w:p>
    <w:p w:rsidR="00504CF4" w:rsidRDefault="00504CF4" w:rsidP="00635FBC">
      <w:pPr>
        <w:pStyle w:val="Nadpis1"/>
        <w:jc w:val="center"/>
      </w:pPr>
      <w:r>
        <w:lastRenderedPageBreak/>
        <w:t xml:space="preserve">§ </w:t>
      </w:r>
      <w:proofErr w:type="gramStart"/>
      <w:r>
        <w:t xml:space="preserve">12 </w:t>
      </w:r>
      <w:del w:id="162" w:author="Tomáš Kaplan" w:date="2017-02-14T00:39:00Z">
        <w:r w:rsidDel="006B721B">
          <w:delText>-</w:delText>
        </w:r>
      </w:del>
      <w:ins w:id="163" w:author="Tomáš Kaplan" w:date="2017-02-14T00:39:00Z">
        <w:r w:rsidR="006B721B">
          <w:t>–</w:t>
        </w:r>
      </w:ins>
      <w:r>
        <w:t xml:space="preserve"> </w:t>
      </w:r>
      <w:del w:id="164" w:author="Tomáš Kaplan" w:date="2017-02-14T00:39:00Z">
        <w:r w:rsidDel="006B721B">
          <w:delText>Přidružené radiokluby ČRK</w:delText>
        </w:r>
      </w:del>
      <w:ins w:id="165" w:author="Tomáš Kaplan" w:date="2017-02-14T00:39:00Z">
        <w:r w:rsidR="006B721B">
          <w:t>Spolupracující</w:t>
        </w:r>
        <w:proofErr w:type="gramEnd"/>
        <w:r w:rsidR="006B721B">
          <w:t xml:space="preserve"> spolky</w:t>
        </w:r>
      </w:ins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r>
        <w:t>Jiné spolky, případně pobočné spolky jiných spolků, mohou písemně požádat Radu</w:t>
      </w:r>
      <w:r w:rsidR="008D47A0">
        <w:t xml:space="preserve"> </w:t>
      </w:r>
      <w:r>
        <w:t xml:space="preserve">ČRK o přiznání statutu </w:t>
      </w:r>
      <w:ins w:id="166" w:author="Tomáš Kaplan" w:date="2017-02-14T00:39:00Z">
        <w:r w:rsidR="006B721B">
          <w:t>spolupracujícího spolku</w:t>
        </w:r>
      </w:ins>
      <w:del w:id="167" w:author="Tomáš Kaplan" w:date="2017-02-14T00:39:00Z">
        <w:r w:rsidDel="006B721B">
          <w:delText>přidruženého radioklubu ČRK</w:delText>
        </w:r>
      </w:del>
      <w:r>
        <w:t xml:space="preserve"> a vyjádřit tak podporu cílům a</w:t>
      </w:r>
      <w:r w:rsidR="00635FBC">
        <w:t xml:space="preserve"> </w:t>
      </w:r>
      <w:r>
        <w:t xml:space="preserve">činnosti ČRK. Rada ČRK je oprávněna žádost odmítnout, případně statut </w:t>
      </w:r>
      <w:del w:id="168" w:author="Tomáš Kaplan" w:date="2017-02-14T00:40:00Z">
        <w:r w:rsidDel="006B721B">
          <w:delText>přidruženého</w:delText>
        </w:r>
        <w:r w:rsidR="00635FBC" w:rsidDel="006B721B">
          <w:delText xml:space="preserve"> </w:delText>
        </w:r>
        <w:r w:rsidDel="006B721B">
          <w:delText>radioklubu ČRK</w:delText>
        </w:r>
      </w:del>
      <w:ins w:id="169" w:author="Tomáš Kaplan" w:date="2017-02-14T00:40:00Z">
        <w:r w:rsidR="006B721B">
          <w:t>spolupracujícího spolku</w:t>
        </w:r>
      </w:ins>
      <w:r>
        <w:t xml:space="preserve"> odebrat, jestliže </w:t>
      </w:r>
      <w:ins w:id="170" w:author="Tomáš Kaplan" w:date="2017-02-14T00:40:00Z">
        <w:r w:rsidR="006B721B">
          <w:t xml:space="preserve">je </w:t>
        </w:r>
      </w:ins>
      <w:r>
        <w:t xml:space="preserve">činnost </w:t>
      </w:r>
      <w:ins w:id="171" w:author="Tomáš Kaplan" w:date="2017-02-14T00:40:00Z">
        <w:r w:rsidR="006B721B">
          <w:t xml:space="preserve">spolupracujícího spolku </w:t>
        </w:r>
      </w:ins>
      <w:del w:id="172" w:author="Tomáš Kaplan" w:date="2017-02-14T00:40:00Z">
        <w:r w:rsidDel="006B721B">
          <w:delText xml:space="preserve">přidruženého radioklubu ČRK je </w:delText>
        </w:r>
      </w:del>
      <w:r>
        <w:t>v rozporu se</w:t>
      </w:r>
      <w:r w:rsidR="00635FBC">
        <w:t xml:space="preserve"> </w:t>
      </w:r>
      <w:r>
        <w:t>stanovami ČRK.</w:t>
      </w:r>
    </w:p>
    <w:p w:rsidR="00635FBC" w:rsidRDefault="00504CF4" w:rsidP="00635FBC">
      <w:pPr>
        <w:pStyle w:val="Odstavecseseznamem"/>
        <w:numPr>
          <w:ilvl w:val="0"/>
          <w:numId w:val="11"/>
        </w:numPr>
        <w:jc w:val="both"/>
      </w:pPr>
      <w:del w:id="173" w:author="Tomáš Kaplan" w:date="2017-02-14T00:40:00Z">
        <w:r w:rsidDel="006B721B">
          <w:delText>Přidružené radiokluby ČRK</w:delText>
        </w:r>
      </w:del>
      <w:ins w:id="174" w:author="Tomáš Kaplan" w:date="2017-02-14T00:40:00Z">
        <w:r w:rsidR="006B721B">
          <w:t>Spolupracující spolky</w:t>
        </w:r>
      </w:ins>
      <w:r>
        <w:t xml:space="preserve"> nejsou součástí právní osobnosti ČRK. </w:t>
      </w:r>
      <w:ins w:id="175" w:author="Tomáš Kaplan" w:date="2017-02-14T00:41:00Z">
        <w:r w:rsidR="006B721B">
          <w:t xml:space="preserve">Spolupracujícím spolkům </w:t>
        </w:r>
      </w:ins>
      <w:del w:id="176" w:author="Tomáš Kaplan" w:date="2017-02-14T00:41:00Z">
        <w:r w:rsidDel="006B721B">
          <w:delText>Přidruženým</w:delText>
        </w:r>
        <w:r w:rsidR="00635FBC" w:rsidDel="006B721B">
          <w:delText xml:space="preserve"> </w:delText>
        </w:r>
        <w:r w:rsidDel="006B721B">
          <w:delText xml:space="preserve">radioklubům ČRK </w:delText>
        </w:r>
      </w:del>
      <w:r>
        <w:t>ani jejich členům nevznikají práva a povinnosti členů ČRK ani</w:t>
      </w:r>
      <w:r w:rsidR="00635FBC">
        <w:t xml:space="preserve"> </w:t>
      </w:r>
      <w:r>
        <w:t>radioklubů ČRK.</w:t>
      </w:r>
    </w:p>
    <w:p w:rsidR="00635FBC" w:rsidRDefault="006B721B" w:rsidP="00635FBC">
      <w:pPr>
        <w:pStyle w:val="Odstavecseseznamem"/>
        <w:numPr>
          <w:ilvl w:val="0"/>
          <w:numId w:val="11"/>
        </w:numPr>
        <w:jc w:val="both"/>
      </w:pPr>
      <w:ins w:id="177" w:author="Tomáš Kaplan" w:date="2017-02-14T00:41:00Z">
        <w:r>
          <w:t xml:space="preserve">Spolupracující spolky </w:t>
        </w:r>
      </w:ins>
      <w:del w:id="178" w:author="Tomáš Kaplan" w:date="2017-02-14T00:41:00Z">
        <w:r w:rsidR="00504CF4" w:rsidDel="006B721B">
          <w:delText xml:space="preserve">Přidružené radiokluby ČRK </w:delText>
        </w:r>
      </w:del>
      <w:r w:rsidR="00504CF4">
        <w:t>mají právo</w:t>
      </w:r>
    </w:p>
    <w:p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podávat Sjezdu ČRK a Radě ČRK návrhy a doporučení,</w:t>
      </w:r>
    </w:p>
    <w:p w:rsidR="00635FBC" w:rsidRDefault="00504CF4" w:rsidP="00635FBC">
      <w:pPr>
        <w:pStyle w:val="Odstavecseseznamem"/>
        <w:numPr>
          <w:ilvl w:val="1"/>
          <w:numId w:val="11"/>
        </w:numPr>
        <w:jc w:val="both"/>
      </w:pPr>
      <w:r>
        <w:t>vyslat na Sjezd ČRK jednoho pozorovatele s hlasem poradním, jestliže ho</w:t>
      </w:r>
      <w:r w:rsidR="00635FBC">
        <w:t xml:space="preserve"> </w:t>
      </w:r>
      <w:r>
        <w:t xml:space="preserve">k účasti písemně přihlásí nejméně </w:t>
      </w:r>
      <w:r w:rsidR="00635FBC" w:rsidRPr="00635FBC">
        <w:rPr>
          <w:b/>
          <w:color w:val="FF0000"/>
        </w:rPr>
        <w:t>15</w:t>
      </w:r>
      <w:r>
        <w:t xml:space="preserve"> dnů před konáním sjezdu.</w:t>
      </w:r>
    </w:p>
    <w:p w:rsidR="00504CF4" w:rsidRDefault="006B721B" w:rsidP="00635FBC">
      <w:pPr>
        <w:pStyle w:val="Odstavecseseznamem"/>
        <w:numPr>
          <w:ilvl w:val="0"/>
          <w:numId w:val="11"/>
        </w:numPr>
        <w:jc w:val="both"/>
      </w:pPr>
      <w:ins w:id="179" w:author="Tomáš Kaplan" w:date="2017-02-14T00:42:00Z">
        <w:r w:rsidRPr="001776D4">
          <w:rPr>
            <w:color w:val="00B050"/>
          </w:rPr>
          <w:t>Provozuje-li spolupracující spolek klubovou stanici a jsou-li nejméně tři členové spolupracujícího spolku zároveň členy ČRK je spolupracujícímu spolku poskytována zdarma QSL služba.</w:t>
        </w:r>
      </w:ins>
      <w:del w:id="180" w:author="Tomáš Kaplan" w:date="2017-02-14T00:42:00Z">
        <w:r w:rsidR="00504CF4" w:rsidDel="006B721B">
          <w:delText>Rada ČRK stanoví podmínky, za nichž jsou radioamatérským klubovým stanicím</w:delText>
        </w:r>
        <w:r w:rsidR="00635FBC" w:rsidDel="006B721B">
          <w:delText xml:space="preserve"> </w:delText>
        </w:r>
        <w:r w:rsidR="00504CF4" w:rsidDel="006B721B">
          <w:delText>zřízeným přidruženými radiokluby poskytovány služby ČRK, např. QSL služba.</w:delText>
        </w:r>
      </w:del>
    </w:p>
    <w:p w:rsidR="00504CF4" w:rsidRDefault="00504CF4" w:rsidP="00635FBC">
      <w:pPr>
        <w:pStyle w:val="Nadpis1"/>
        <w:jc w:val="center"/>
      </w:pPr>
      <w:r>
        <w:t>§ 13 - Součinnost</w:t>
      </w:r>
    </w:p>
    <w:p w:rsidR="00635FBC" w:rsidRDefault="00504CF4" w:rsidP="00635FBC">
      <w:pPr>
        <w:pStyle w:val="Odstavecseseznamem"/>
        <w:numPr>
          <w:ilvl w:val="0"/>
          <w:numId w:val="12"/>
        </w:numPr>
        <w:jc w:val="both"/>
      </w:pPr>
      <w:r>
        <w:t>ČRK spolupracuje na základě smluv a dohod s dalšími radioamatérskými spolky</w:t>
      </w:r>
      <w:r w:rsidR="00635FBC">
        <w:t xml:space="preserve"> </w:t>
      </w:r>
      <w:r>
        <w:t>v České republice a dalšími subjekty sídlícími v ČR i v zahraničí. Smlouvami nesmí být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porušena svrchovanost, samosprávnost a nezávislost právní osobnosti ČRK,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poškozeni nebo znevýhodněni členové ČRK,</w:t>
      </w:r>
    </w:p>
    <w:p w:rsidR="00635FBC" w:rsidRDefault="00504CF4" w:rsidP="00635FBC">
      <w:pPr>
        <w:pStyle w:val="Odstavecseseznamem"/>
        <w:numPr>
          <w:ilvl w:val="1"/>
          <w:numId w:val="12"/>
        </w:numPr>
        <w:jc w:val="both"/>
      </w:pPr>
      <w:r>
        <w:t>ovlivněna nepolitičnost ČRK,</w:t>
      </w:r>
    </w:p>
    <w:p w:rsidR="00635FBC" w:rsidRDefault="00635FBC" w:rsidP="00635FBC">
      <w:pPr>
        <w:pStyle w:val="Odstavecseseznamem"/>
        <w:numPr>
          <w:ilvl w:val="1"/>
          <w:numId w:val="12"/>
        </w:numPr>
        <w:jc w:val="both"/>
      </w:pPr>
      <w:r>
        <w:t>p</w:t>
      </w:r>
      <w:r w:rsidR="00504CF4">
        <w:t>řijaty závazky neslučitelné s posláním ČRK podle stanov nebo dle zákona.</w:t>
      </w:r>
    </w:p>
    <w:p w:rsidR="00504CF4" w:rsidRDefault="00504CF4" w:rsidP="00635FBC">
      <w:pPr>
        <w:pStyle w:val="Odstavecseseznamem"/>
        <w:numPr>
          <w:ilvl w:val="0"/>
          <w:numId w:val="12"/>
        </w:numPr>
        <w:jc w:val="both"/>
      </w:pPr>
      <w:r>
        <w:t>O členství ČRK jako celku v jiných spolcích a dalších právních osobnostech rozhoduje</w:t>
      </w:r>
      <w:r w:rsidR="00635FBC">
        <w:t xml:space="preserve"> </w:t>
      </w:r>
      <w:r w:rsidR="00635FBC" w:rsidRPr="00635FBC">
        <w:rPr>
          <w:b/>
          <w:color w:val="FF0000"/>
        </w:rPr>
        <w:t>rada</w:t>
      </w:r>
      <w:r w:rsidRPr="00635FBC">
        <w:rPr>
          <w:color w:val="FF0000"/>
        </w:rPr>
        <w:t xml:space="preserve"> </w:t>
      </w:r>
      <w:r>
        <w:t>ČRK, neurčují-li Stanovy ČRK něco jiného.</w:t>
      </w:r>
    </w:p>
    <w:p w:rsidR="00504CF4" w:rsidRDefault="00504CF4" w:rsidP="00635FBC">
      <w:pPr>
        <w:pStyle w:val="Nadpis1"/>
        <w:jc w:val="center"/>
      </w:pPr>
      <w:r>
        <w:t>§ 14 - Hospodaření Českého radioklubu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Vedle hlavní činnosti mohou ČRK a radiokluby ČRK vyvíjet též vedlejší hospodářskou</w:t>
      </w:r>
      <w:r w:rsidR="00635FBC">
        <w:t xml:space="preserve"> </w:t>
      </w:r>
      <w:r>
        <w:t>činnost spočívající v podnikání nebo jiné výdělečné činnosti, je-li její účel v</w:t>
      </w:r>
      <w:r w:rsidR="00635FBC">
        <w:t> </w:t>
      </w:r>
      <w:r>
        <w:t>podpoře</w:t>
      </w:r>
      <w:r w:rsidR="00635FBC">
        <w:t xml:space="preserve"> </w:t>
      </w:r>
      <w:r>
        <w:t>hlavní činnosti nebo v hospodárném využití spolkového majetku. Zisk z takové činnosti</w:t>
      </w:r>
      <w:r w:rsidR="00635FBC">
        <w:t xml:space="preserve"> </w:t>
      </w:r>
      <w:r>
        <w:t>lze použít pouze pro činnost ČRK a radioklubů ČRK včetně jejich správy.</w:t>
      </w:r>
    </w:p>
    <w:p w:rsidR="00EA5258" w:rsidRPr="00EA5258" w:rsidRDefault="00EA5258" w:rsidP="00635FBC">
      <w:pPr>
        <w:pStyle w:val="Odstavecseseznamem"/>
        <w:numPr>
          <w:ilvl w:val="0"/>
          <w:numId w:val="13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ČRK a radiokluby ČRK hospodaří především s prostředky vybranými formou členských příspěvků, případně i s prostředky z grantů, dotací, sponzorských darů či z hospodářské činnosti.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z radioklubů ČRK hospodaří samostatně k vlastní odpovědnosti a jeho majetek</w:t>
      </w:r>
      <w:r w:rsidR="00635FBC">
        <w:t xml:space="preserve"> </w:t>
      </w:r>
      <w:r>
        <w:t>je jeho vlastnictvím, pokud ze způsobu nabytí neplyne něco jiného. ČRK jako celek ani</w:t>
      </w:r>
      <w:r w:rsidR="00635FBC">
        <w:t xml:space="preserve"> </w:t>
      </w:r>
      <w:r>
        <w:t>členové ČRK neodpovídají za závazky vzniklé jednotlivým radioklubům ČRK, pokud</w:t>
      </w:r>
      <w:r w:rsidR="00635FBC">
        <w:t xml:space="preserve"> </w:t>
      </w:r>
      <w:r>
        <w:t>rozhodnutí sjezdu ČRK nebo Rady ČRK nestanoví v jednotlivých případech jinak.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a členové ČRK neodpovídají za závazky ČRK.</w:t>
      </w:r>
    </w:p>
    <w:p w:rsidR="00635FBC" w:rsidRDefault="00504CF4" w:rsidP="00635FBC">
      <w:pPr>
        <w:pStyle w:val="Odstavecseseznamem"/>
        <w:numPr>
          <w:ilvl w:val="0"/>
          <w:numId w:val="13"/>
        </w:numPr>
        <w:jc w:val="both"/>
      </w:pPr>
      <w:r>
        <w:t>Radiokluby ČRK mají právo vystoupit zákonným postupem z ČRK i s majetkem, který</w:t>
      </w:r>
      <w:r w:rsidR="00635FBC">
        <w:t xml:space="preserve"> </w:t>
      </w:r>
      <w:r>
        <w:t>je jejich vlastnictvím, čímž nejsou dotčeny jejich ostatní závazky vůči ČRK a dalším</w:t>
      </w:r>
      <w:r w:rsidR="00635FBC">
        <w:t xml:space="preserve"> </w:t>
      </w:r>
      <w:r>
        <w:t>osobám.</w:t>
      </w:r>
    </w:p>
    <w:p w:rsidR="00504CF4" w:rsidRDefault="00504CF4" w:rsidP="00635FBC">
      <w:pPr>
        <w:pStyle w:val="Odstavecseseznamem"/>
        <w:numPr>
          <w:ilvl w:val="0"/>
          <w:numId w:val="13"/>
        </w:numPr>
        <w:jc w:val="both"/>
      </w:pPr>
      <w:r>
        <w:t>Každý člen kteréhokoli orgánu ČRK při hlasování orgánu o výdajích, zakázkách,</w:t>
      </w:r>
      <w:r w:rsidR="00635FBC">
        <w:t xml:space="preserve"> </w:t>
      </w:r>
      <w:r>
        <w:t>zástavách, zárukách a závazcích, nebo o převodech, nájmech, půjčkách nebo</w:t>
      </w:r>
      <w:r w:rsidR="00635FBC">
        <w:t xml:space="preserve"> </w:t>
      </w:r>
      <w:r>
        <w:t>výpůjčkách majetku, který orgán spravuje, je povinen před hlasováním orgánu oznámit</w:t>
      </w:r>
      <w:r w:rsidR="00635FBC">
        <w:t xml:space="preserve"> </w:t>
      </w:r>
      <w:r>
        <w:t xml:space="preserve">případnou skutečnost, že je v </w:t>
      </w:r>
      <w:r>
        <w:lastRenderedPageBreak/>
        <w:t>jakémkoli vztahu k subjektu, v jehož prospěch nebo</w:t>
      </w:r>
      <w:r w:rsidR="00635FBC">
        <w:t xml:space="preserve"> </w:t>
      </w:r>
      <w:r>
        <w:t>k jehož tíži hlasování směřuje. Takový člen je povinen zdržet se příslušného hlasování.</w:t>
      </w:r>
      <w:r w:rsidR="00635FBC">
        <w:t xml:space="preserve"> </w:t>
      </w:r>
      <w:r>
        <w:t>V pochybnostech rozhodne o jeho právu hlasovat orgán hlasováním, z nějž je takový</w:t>
      </w:r>
      <w:r w:rsidR="00635FBC">
        <w:t xml:space="preserve"> </w:t>
      </w:r>
      <w:r>
        <w:t>člen vyloučen, a při němž rovnost hlasů znamená zamítnutí práva hlasovat. O splnění</w:t>
      </w:r>
      <w:r w:rsidR="00635FBC">
        <w:t xml:space="preserve"> </w:t>
      </w:r>
      <w:r>
        <w:t>oznamovací povinnosti a o zdržení se hlasování bude proveden záznam v</w:t>
      </w:r>
      <w:r w:rsidR="00635FBC">
        <w:t> </w:t>
      </w:r>
      <w:r>
        <w:t>zápisu</w:t>
      </w:r>
      <w:r w:rsidR="00635FBC">
        <w:t xml:space="preserve"> </w:t>
      </w:r>
      <w:r>
        <w:t>jednání. Při porušení uvedené oznamovací povinnosti je orgán oprávněn zrušit</w:t>
      </w:r>
      <w:r w:rsidR="00635FBC">
        <w:t xml:space="preserve"> </w:t>
      </w:r>
      <w:r>
        <w:t>usnesení dosažené příslušným hlasováním od samého počátku. Je-li do výsledků</w:t>
      </w:r>
      <w:r w:rsidR="00635FBC">
        <w:t xml:space="preserve"> </w:t>
      </w:r>
      <w:r>
        <w:t>hlasování započten jinak, než jako zdržení se hlasování, hlas osoby, která byla povinna</w:t>
      </w:r>
      <w:r w:rsidR="00635FBC">
        <w:t xml:space="preserve"> </w:t>
      </w:r>
      <w:r>
        <w:t>se hlasování zdržet, je hlasování neplatné od samého počátku.</w:t>
      </w:r>
    </w:p>
    <w:p w:rsidR="00504CF4" w:rsidRDefault="00504CF4" w:rsidP="00FE07B5">
      <w:pPr>
        <w:pStyle w:val="Nadpis1"/>
        <w:jc w:val="center"/>
      </w:pPr>
      <w:r>
        <w:t>§ 15 - Zrušení a přeměna Českého radioklubu</w:t>
      </w:r>
    </w:p>
    <w:p w:rsidR="00FE07B5" w:rsidRDefault="00FE07B5" w:rsidP="00635FBC">
      <w:pPr>
        <w:pStyle w:val="Odstavecseseznamem"/>
        <w:numPr>
          <w:ilvl w:val="0"/>
          <w:numId w:val="15"/>
        </w:numPr>
        <w:jc w:val="both"/>
      </w:pPr>
      <w:r>
        <w:t xml:space="preserve">O </w:t>
      </w:r>
      <w:r w:rsidR="00504CF4">
        <w:t>zrušení nebo přeměně ČRK rozhoduje sjezd ČRK, pokud ze zákona nebo</w:t>
      </w:r>
      <w:r>
        <w:t xml:space="preserve"> </w:t>
      </w:r>
      <w:r w:rsidR="00504CF4">
        <w:t>z rozhodnutí orgánu oprávněného dle zákona neplyne něco jiného.</w:t>
      </w:r>
    </w:p>
    <w:p w:rsidR="00504CF4" w:rsidRDefault="00504CF4" w:rsidP="00635FBC">
      <w:pPr>
        <w:pStyle w:val="Odstavecseseznamem"/>
        <w:numPr>
          <w:ilvl w:val="0"/>
          <w:numId w:val="15"/>
        </w:numPr>
        <w:jc w:val="both"/>
      </w:pPr>
      <w:r>
        <w:t>Orgánem, který provádí rozhodnutí o zrušení nebo přeměně a úkony které s</w:t>
      </w:r>
      <w:r w:rsidR="00FE07B5">
        <w:t> </w:t>
      </w:r>
      <w:r>
        <w:t>tím</w:t>
      </w:r>
      <w:r w:rsidR="00FE07B5">
        <w:t xml:space="preserve"> </w:t>
      </w:r>
      <w:r>
        <w:t>souvisí, je Rada ČRK, pokud ze zákona</w:t>
      </w:r>
      <w:ins w:id="181" w:author="Tomáš Kaplan" w:date="2017-02-14T00:44:00Z">
        <w:r w:rsidR="006B721B">
          <w:t xml:space="preserve"> nebo</w:t>
        </w:r>
      </w:ins>
      <w:del w:id="182" w:author="Tomáš Kaplan" w:date="2017-02-14T00:44:00Z">
        <w:r w:rsidDel="006B721B">
          <w:delText>,</w:delText>
        </w:r>
      </w:del>
      <w:bookmarkStart w:id="183" w:name="_GoBack"/>
      <w:bookmarkEnd w:id="183"/>
      <w:r>
        <w:t xml:space="preserve"> z rozhodnutí Sjezdu ČRK nebo z</w:t>
      </w:r>
      <w:r w:rsidR="00FE07B5">
        <w:t> </w:t>
      </w:r>
      <w:r>
        <w:t>rozhodnutí</w:t>
      </w:r>
      <w:r w:rsidR="00FE07B5">
        <w:t xml:space="preserve"> </w:t>
      </w:r>
      <w:r>
        <w:t>orgánu oprávněného dle zákona neplyne něco jiného.</w:t>
      </w:r>
    </w:p>
    <w:p w:rsidR="00EA5258" w:rsidRPr="00EA5258" w:rsidRDefault="00EA5258" w:rsidP="00EA5258">
      <w:pPr>
        <w:pStyle w:val="Odstavecseseznamem"/>
        <w:numPr>
          <w:ilvl w:val="0"/>
          <w:numId w:val="15"/>
        </w:numPr>
        <w:jc w:val="both"/>
        <w:rPr>
          <w:b/>
          <w:color w:val="FF0000"/>
        </w:rPr>
      </w:pPr>
      <w:r w:rsidRPr="00EA5258">
        <w:rPr>
          <w:b/>
          <w:color w:val="FF0000"/>
        </w:rPr>
        <w:t>Majetek ČRK, účelově určený a pořízený z dotací převede při zániku ČRK Rada ČRK na neziskovou organizaci stejného nebo obdobného zaměření. Tato rozhodnutí Rada ČRK provede po dohodě s poskytovateli vázaného majetku.</w:t>
      </w:r>
    </w:p>
    <w:p w:rsidR="00504CF4" w:rsidRDefault="00504CF4" w:rsidP="00FE07B5">
      <w:pPr>
        <w:pStyle w:val="Nadpis1"/>
        <w:jc w:val="center"/>
      </w:pPr>
      <w:r>
        <w:t>§ 16 - Závěrečná ustanovení</w:t>
      </w:r>
    </w:p>
    <w:p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Tyto stanovy schvaluje sjezd Českého radioklubu dne 11. března 2017 s</w:t>
      </w:r>
      <w:r w:rsidR="00FE07B5">
        <w:t> </w:t>
      </w:r>
      <w:r>
        <w:t>účinností</w:t>
      </w:r>
      <w:r w:rsidR="00FE07B5">
        <w:t xml:space="preserve"> </w:t>
      </w:r>
      <w:r>
        <w:t>k témuž datu. Dnem účinnosti těchto stanov pozbývají platnosti Stanovy ČRK a jejich</w:t>
      </w:r>
      <w:r w:rsidR="00FE07B5">
        <w:t xml:space="preserve"> </w:t>
      </w:r>
      <w:r>
        <w:t>dodatky dříve platné.</w:t>
      </w:r>
    </w:p>
    <w:p w:rsidR="00FE07B5" w:rsidRDefault="00504CF4" w:rsidP="00635FBC">
      <w:pPr>
        <w:pStyle w:val="Odstavecseseznamem"/>
        <w:numPr>
          <w:ilvl w:val="0"/>
          <w:numId w:val="17"/>
        </w:numPr>
        <w:jc w:val="both"/>
      </w:pPr>
      <w:r>
        <w:t>Ode dne účinnosti těchto stanov: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volby a jmenování orgánů a osob se má za provedené v souladu s</w:t>
      </w:r>
      <w:r w:rsidR="00FE07B5">
        <w:t> </w:t>
      </w:r>
      <w:r>
        <w:t>těmito</w:t>
      </w:r>
      <w:r w:rsidR="00FE07B5">
        <w:t xml:space="preserve"> </w:t>
      </w:r>
      <w:r>
        <w:t>stanovami a za platné až do okamžiku nejbližší další volby nebo jmenování,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rozhodnutí předchozích sjezdů ČRK a rozhodnutí v minulosti přijatá Radou</w:t>
      </w:r>
      <w:r w:rsidR="00FE07B5">
        <w:t xml:space="preserve"> </w:t>
      </w:r>
      <w:r>
        <w:t>ČRK zůstávají v platnosti, dnem účinnosti těchto stanov se jejich znění</w:t>
      </w:r>
      <w:r w:rsidR="00FE07B5">
        <w:t xml:space="preserve"> </w:t>
      </w:r>
      <w:r>
        <w:t>bez dalšího upravuje v souladu s těmito stanovami,</w:t>
      </w:r>
    </w:p>
    <w:p w:rsidR="00FE07B5" w:rsidRDefault="00504CF4" w:rsidP="00635FBC">
      <w:pPr>
        <w:pStyle w:val="Odstavecseseznamem"/>
        <w:numPr>
          <w:ilvl w:val="1"/>
          <w:numId w:val="17"/>
        </w:numPr>
        <w:jc w:val="both"/>
      </w:pPr>
      <w:r>
        <w:t>členství fyzických osob vzniklé dle dříve platných stanov ČRK zůstává beze</w:t>
      </w:r>
      <w:r w:rsidR="00FE07B5">
        <w:t xml:space="preserve"> </w:t>
      </w:r>
      <w:r>
        <w:t>změny v platnosti,</w:t>
      </w:r>
    </w:p>
    <w:p w:rsidR="00504CF4" w:rsidRDefault="00504CF4" w:rsidP="00635FBC">
      <w:pPr>
        <w:pStyle w:val="Odstavecseseznamem"/>
        <w:numPr>
          <w:ilvl w:val="1"/>
          <w:numId w:val="17"/>
        </w:numPr>
        <w:jc w:val="both"/>
      </w:pPr>
      <w:r>
        <w:t>právnické osoby s vlastní právní subjektivitou a jejich složky, které měly</w:t>
      </w:r>
      <w:r w:rsidR="00FE07B5">
        <w:t xml:space="preserve"> </w:t>
      </w:r>
      <w:r>
        <w:t>vlastní právní subjektivitu odvozenu od právnické osoby odlišné od ČRK, a které</w:t>
      </w:r>
      <w:r w:rsidR="00FE07B5">
        <w:t xml:space="preserve"> </w:t>
      </w:r>
      <w:r>
        <w:t>byly přede dnem účinnosti těchto stanov radiokluby ČRK, se bez dalšího stávají</w:t>
      </w:r>
      <w:r w:rsidR="00FE07B5">
        <w:t xml:space="preserve"> </w:t>
      </w:r>
      <w:r>
        <w:t>přidruženými radiokluby ČRK, čímž není dotčeno členství jejich členů, kteří jsou</w:t>
      </w:r>
      <w:r w:rsidR="00FE07B5">
        <w:t xml:space="preserve"> </w:t>
      </w:r>
      <w:r>
        <w:t xml:space="preserve">fyzickými osobami, v ČRK. </w:t>
      </w: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635FBC" w:rsidRDefault="00635FBC" w:rsidP="00635FBC">
      <w:pPr>
        <w:jc w:val="both"/>
      </w:pPr>
    </w:p>
    <w:p w:rsidR="002B5BB2" w:rsidRDefault="002B5BB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504CF4" w:rsidRDefault="00504CF4" w:rsidP="002B5BB2">
      <w:pPr>
        <w:pStyle w:val="Nzev"/>
      </w:pPr>
      <w:r>
        <w:lastRenderedPageBreak/>
        <w:t>Organizační řád Českého radioklubu</w:t>
      </w:r>
    </w:p>
    <w:p w:rsidR="00504CF4" w:rsidRDefault="00504CF4" w:rsidP="002B5BB2">
      <w:pPr>
        <w:pStyle w:val="Nadpis1"/>
        <w:jc w:val="center"/>
      </w:pPr>
      <w:r>
        <w:t>§ 1 - Oprávnění orgánů a funkcionářů ČRK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 rámci rozpočtu schváleného Radou ČRK schvalují výdaje v jednotlivých případech: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5.000,- Kč osoby pověřené radou samostatně,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50.000,- Kč statutární představitelé samostatně,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do 100.000,- Kč dva statutární představitelé společně,</w:t>
      </w:r>
    </w:p>
    <w:p w:rsidR="002B5BB2" w:rsidRDefault="00504CF4" w:rsidP="00635FBC">
      <w:pPr>
        <w:pStyle w:val="Odstavecseseznamem"/>
        <w:numPr>
          <w:ilvl w:val="1"/>
          <w:numId w:val="18"/>
        </w:numPr>
        <w:jc w:val="both"/>
      </w:pPr>
      <w:r>
        <w:t>nad 100.000,- Kč dva statutární představitelé společně na základě</w:t>
      </w:r>
      <w:r w:rsidR="002B5BB2">
        <w:t xml:space="preserve"> </w:t>
      </w:r>
      <w:r>
        <w:t>jmenovitého usnesení rady.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Platba se uskuteční výhradně po schválení oprávněnými osobami. Souhrnný denní</w:t>
      </w:r>
      <w:r w:rsidR="002B5BB2">
        <w:t xml:space="preserve"> </w:t>
      </w:r>
      <w:r>
        <w:t>limit pro platby elektronickými příkazem bance a souhrnný denní limit pro platby</w:t>
      </w:r>
      <w:r w:rsidR="002B5BB2">
        <w:t xml:space="preserve"> </w:t>
      </w:r>
      <w:r>
        <w:t>platebními/kreditními kartami činí 200.000,- Kč. Platby vyšších částek se uskuteční</w:t>
      </w:r>
      <w:r w:rsidR="002B5BB2">
        <w:t xml:space="preserve"> </w:t>
      </w:r>
      <w:r>
        <w:t>platebním příkazem bance, který podepisují předseda ČRK, místopředsedové ČRK,</w:t>
      </w:r>
      <w:r w:rsidR="002B5BB2">
        <w:t xml:space="preserve"> </w:t>
      </w:r>
      <w:r>
        <w:t>hospodář ČRK a tajemník ČRK, vždy tak, že na příkaz připojí své podpisy nejméně dvě</w:t>
      </w:r>
      <w:r w:rsidR="002B5BB2">
        <w:t xml:space="preserve"> </w:t>
      </w:r>
      <w:r>
        <w:t>z uvedených osob.</w:t>
      </w:r>
      <w:r w:rsidR="002B5BB2">
        <w:t xml:space="preserve"> 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Pracovně právní vztahy projednává a schvaluje Rada ČRK. Rada schvaluje též popis</w:t>
      </w:r>
      <w:r w:rsidR="002B5BB2">
        <w:t xml:space="preserve"> </w:t>
      </w:r>
      <w:r>
        <w:t>pracovní náplně zaměstnanců a způsob a výši jejich odměňování. Předseda ČRK</w:t>
      </w:r>
      <w:r w:rsidR="002B5BB2">
        <w:t xml:space="preserve"> </w:t>
      </w:r>
      <w:r>
        <w:t>schvaluje v rámci radou schváleného způsobu odměňování výši proměnných složek</w:t>
      </w:r>
      <w:r w:rsidR="002B5BB2">
        <w:t xml:space="preserve"> </w:t>
      </w:r>
      <w:r>
        <w:t>mezd a případné mimořádné odměny zaměstnancům, nejvýše však do částky určené</w:t>
      </w:r>
      <w:r w:rsidR="002B5BB2">
        <w:t xml:space="preserve"> </w:t>
      </w:r>
      <w:r>
        <w:t>k tomu v příslušné kapitole rozpočtu ČRK.</w:t>
      </w:r>
    </w:p>
    <w:p w:rsidR="002B5BB2" w:rsidRDefault="00504CF4" w:rsidP="00635FBC">
      <w:pPr>
        <w:pStyle w:val="Odstavecseseznamem"/>
        <w:numPr>
          <w:ilvl w:val="0"/>
          <w:numId w:val="18"/>
        </w:numPr>
        <w:jc w:val="both"/>
      </w:pPr>
      <w:r>
        <w:t>Vedle uzavřených pracovních smluv a Radou ČRK schváleného popisu práce jsou</w:t>
      </w:r>
      <w:r w:rsidR="002B5BB2">
        <w:t xml:space="preserve"> </w:t>
      </w:r>
      <w:r>
        <w:t>pro všechny zaměstnance Rady ČRK závazné úkoly uložené usneseními Rady ČRK a</w:t>
      </w:r>
      <w:r w:rsidR="002B5BB2">
        <w:t xml:space="preserve"> </w:t>
      </w:r>
      <w:r>
        <w:t>Výkonného výboru ČRK. Přímým nadřízeným zaměstnanců je předseda ČRK.</w:t>
      </w:r>
      <w:r w:rsidR="002B5BB2">
        <w:t xml:space="preserve"> </w:t>
      </w:r>
    </w:p>
    <w:p w:rsidR="00504CF4" w:rsidRDefault="00504CF4" w:rsidP="00635FBC">
      <w:pPr>
        <w:pStyle w:val="Odstavecseseznamem"/>
        <w:numPr>
          <w:ilvl w:val="0"/>
          <w:numId w:val="18"/>
        </w:numPr>
        <w:jc w:val="both"/>
      </w:pPr>
      <w:r>
        <w:t>V operativních záležitostech řídí další zaměstnance tajemník ČRK. V</w:t>
      </w:r>
      <w:r w:rsidR="002B5BB2">
        <w:t> </w:t>
      </w:r>
      <w:r>
        <w:t>případě</w:t>
      </w:r>
      <w:r w:rsidR="002B5BB2">
        <w:t xml:space="preserve"> </w:t>
      </w:r>
      <w:r>
        <w:t>nehonorovaných spolupracovníků rady se tato ustanovení uplatní analogicky.</w:t>
      </w:r>
    </w:p>
    <w:p w:rsidR="00504CF4" w:rsidRDefault="00504CF4" w:rsidP="002B5BB2">
      <w:pPr>
        <w:pStyle w:val="Nadpis1"/>
        <w:jc w:val="center"/>
      </w:pPr>
      <w:r>
        <w:t>§ 2 - Spisová agenda a archivace</w:t>
      </w:r>
    </w:p>
    <w:p w:rsidR="002B5BB2" w:rsidRDefault="00504CF4" w:rsidP="00635FBC">
      <w:pPr>
        <w:pStyle w:val="Odstavecseseznamem"/>
        <w:numPr>
          <w:ilvl w:val="0"/>
          <w:numId w:val="19"/>
        </w:numPr>
        <w:jc w:val="both"/>
      </w:pPr>
      <w:r>
        <w:t>Archivují se: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zápisy jednání, závěry jednání a přijaté dokumenty všech jednání všech</w:t>
      </w:r>
      <w:r w:rsidR="002B5BB2">
        <w:t xml:space="preserve"> </w:t>
      </w:r>
      <w:r>
        <w:t>orgánů ČRK, i orgánů, jichž je ČRK členem nebo je s nimi v součinnosti,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všechna došlá i odeslaná korespondence orgánů ČRK,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hospodářská a daňová dokumentace dle zákona,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pracovně právní dokumentace dle zákona,</w:t>
      </w:r>
    </w:p>
    <w:p w:rsidR="002B5BB2" w:rsidRDefault="00504CF4" w:rsidP="00635FBC">
      <w:pPr>
        <w:pStyle w:val="Odstavecseseznamem"/>
        <w:numPr>
          <w:ilvl w:val="1"/>
          <w:numId w:val="19"/>
        </w:numPr>
        <w:jc w:val="both"/>
      </w:pPr>
      <w:r>
        <w:t>další materiály stanovené zákonem.</w:t>
      </w:r>
    </w:p>
    <w:p w:rsidR="00504CF4" w:rsidRDefault="00504CF4" w:rsidP="00635FBC">
      <w:pPr>
        <w:pStyle w:val="Odstavecseseznamem"/>
        <w:numPr>
          <w:ilvl w:val="0"/>
          <w:numId w:val="19"/>
        </w:numPr>
        <w:jc w:val="both"/>
      </w:pPr>
      <w:r>
        <w:t>Místem archivace je sekretariát ČRK. Archivované materiály jsou k disposici členům</w:t>
      </w:r>
      <w:r w:rsidR="002B5BB2">
        <w:t xml:space="preserve"> </w:t>
      </w:r>
      <w:r>
        <w:t>Rady ČRK k nahlédnutí bezprostředně, ostatním členům ČRK k</w:t>
      </w:r>
      <w:r w:rsidR="002B5BB2">
        <w:t> </w:t>
      </w:r>
      <w:r>
        <w:t>nahlédnutí</w:t>
      </w:r>
      <w:r w:rsidR="002B5BB2">
        <w:t xml:space="preserve"> </w:t>
      </w:r>
      <w:r>
        <w:t>po předchozím písemném vyžádání</w:t>
      </w:r>
      <w:r w:rsidR="002B5BB2">
        <w:t xml:space="preserve"> </w:t>
      </w:r>
      <w:r w:rsidR="002B5BB2" w:rsidRPr="002B5BB2">
        <w:rPr>
          <w:b/>
          <w:color w:val="FF0000"/>
        </w:rPr>
        <w:t>a</w:t>
      </w:r>
      <w:r>
        <w:t xml:space="preserve"> orgánům státu dle zákona. </w:t>
      </w:r>
    </w:p>
    <w:p w:rsidR="00504CF4" w:rsidRDefault="00504CF4" w:rsidP="002B5BB2">
      <w:pPr>
        <w:pStyle w:val="Nadpis1"/>
        <w:jc w:val="center"/>
      </w:pPr>
      <w:commentRangeStart w:id="184"/>
      <w:r>
        <w:t>§ 3 - Krajští manažeři ČRK</w:t>
      </w:r>
      <w:commentRangeEnd w:id="184"/>
      <w:r w:rsidR="00FB6639">
        <w:rPr>
          <w:rStyle w:val="Odkaznakoment"/>
          <w:rFonts w:asciiTheme="minorHAnsi" w:eastAsiaTheme="minorHAnsi" w:hAnsiTheme="minorHAnsi" w:cstheme="minorBidi"/>
          <w:b w:val="0"/>
          <w:bCs w:val="0"/>
          <w:color w:val="auto"/>
        </w:rPr>
        <w:commentReference w:id="184"/>
      </w:r>
    </w:p>
    <w:p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t>K zastupování zájmů členů a radioklubů v jednotlivých krajích ČR vůči krajským</w:t>
      </w:r>
      <w:r w:rsidR="002B5BB2">
        <w:t xml:space="preserve"> </w:t>
      </w:r>
      <w:r>
        <w:t>orgánům samosprávy a státní správy ČR a vůči krajským orgánům a složkám jiných</w:t>
      </w:r>
      <w:r w:rsidR="002B5BB2">
        <w:t xml:space="preserve"> </w:t>
      </w:r>
      <w:r>
        <w:t>subjektů mohou být ustaveni krajští manažeři ČRK.</w:t>
      </w:r>
    </w:p>
    <w:p w:rsidR="002B5BB2" w:rsidRDefault="00504CF4" w:rsidP="00635FBC">
      <w:pPr>
        <w:pStyle w:val="Odstavecseseznamem"/>
        <w:numPr>
          <w:ilvl w:val="0"/>
          <w:numId w:val="20"/>
        </w:numPr>
        <w:jc w:val="both"/>
      </w:pPr>
      <w:r>
        <w:lastRenderedPageBreak/>
        <w:t>Krajští manažeři jednají na základě plné moci Rady ČRK. Jejich funkční období je</w:t>
      </w:r>
      <w:r w:rsidR="002B5BB2">
        <w:t xml:space="preserve"> </w:t>
      </w:r>
      <w:r>
        <w:t>totožné s funkčním obdobím Rady ČRK.</w:t>
      </w:r>
    </w:p>
    <w:p w:rsidR="00504CF4" w:rsidRDefault="00504CF4" w:rsidP="00635FBC">
      <w:pPr>
        <w:pStyle w:val="Odstavecseseznamem"/>
        <w:numPr>
          <w:ilvl w:val="0"/>
          <w:numId w:val="20"/>
        </w:numPr>
        <w:jc w:val="both"/>
      </w:pPr>
      <w:r>
        <w:t>Krajský manažer je činný dnem, kdy je zmocněn plnou mocí Rady ČRK v</w:t>
      </w:r>
      <w:r w:rsidR="002B5BB2">
        <w:t> </w:t>
      </w:r>
      <w:r>
        <w:t>písemné</w:t>
      </w:r>
      <w:r w:rsidR="002B5BB2">
        <w:t xml:space="preserve"> </w:t>
      </w:r>
      <w:r>
        <w:t>formě.</w:t>
      </w:r>
    </w:p>
    <w:p w:rsidR="00504CF4" w:rsidRDefault="00504CF4" w:rsidP="00FB6639">
      <w:pPr>
        <w:pStyle w:val="Nadpis1"/>
        <w:jc w:val="center"/>
      </w:pPr>
      <w:r>
        <w:t>§ 4 - Závěrečná ustanovení</w:t>
      </w:r>
    </w:p>
    <w:p w:rsidR="00FB6639" w:rsidRDefault="00504CF4" w:rsidP="00635FBC">
      <w:pPr>
        <w:pStyle w:val="Odstavecseseznamem"/>
        <w:numPr>
          <w:ilvl w:val="0"/>
          <w:numId w:val="21"/>
        </w:numPr>
        <w:jc w:val="both"/>
      </w:pPr>
      <w:r>
        <w:t>Tento organizační řád přijal sjezd ČRK dne 11. března 2017 s účinností k</w:t>
      </w:r>
      <w:r w:rsidR="00FB6639">
        <w:t> </w:t>
      </w:r>
      <w:r>
        <w:t>témuž</w:t>
      </w:r>
      <w:r w:rsidR="00FB6639">
        <w:t xml:space="preserve"> </w:t>
      </w:r>
      <w:r>
        <w:t>datu. Ke dnu účinnosti tohoto organizačního řádu se ruší Organizační řád ČRK dříve</w:t>
      </w:r>
      <w:r w:rsidR="00FB6639">
        <w:t xml:space="preserve"> </w:t>
      </w:r>
      <w:r>
        <w:t>platný. Úkony provedené dle dříve platného organizačního řádu zůstávají v platnosti,</w:t>
      </w:r>
      <w:r w:rsidR="00FB6639">
        <w:t xml:space="preserve"> </w:t>
      </w:r>
      <w:r>
        <w:t>pokud nejsou v rozporu se zákony ČR nebo Stanovami ČRK.</w:t>
      </w:r>
      <w:r w:rsidR="00FB6639">
        <w:t xml:space="preserve"> </w:t>
      </w:r>
    </w:p>
    <w:p w:rsidR="00FF5DE3" w:rsidRDefault="00504CF4" w:rsidP="00635FBC">
      <w:pPr>
        <w:pStyle w:val="Odstavecseseznamem"/>
        <w:numPr>
          <w:ilvl w:val="0"/>
          <w:numId w:val="21"/>
        </w:numPr>
        <w:jc w:val="both"/>
      </w:pPr>
      <w:r>
        <w:t>Neurčí-li Stanovy ČRK jinak, znění tohoto organizačního řádu může být měněno jen</w:t>
      </w:r>
      <w:r w:rsidR="00FB6639">
        <w:t xml:space="preserve"> </w:t>
      </w:r>
      <w:r>
        <w:t>usnesením sjezdu ČRK.</w:t>
      </w:r>
    </w:p>
    <w:p w:rsidR="00FF5DE3" w:rsidRDefault="00FF5DE3" w:rsidP="00FF5DE3">
      <w:r>
        <w:br w:type="page"/>
      </w:r>
    </w:p>
    <w:p w:rsidR="00FF5DE3" w:rsidRDefault="00FF5DE3" w:rsidP="00FF5DE3">
      <w:pPr>
        <w:pStyle w:val="Nzev"/>
      </w:pPr>
      <w:r>
        <w:lastRenderedPageBreak/>
        <w:t>Vnitřní ekonomická směrnice</w:t>
      </w:r>
    </w:p>
    <w:p w:rsidR="00FF5DE3" w:rsidRDefault="00FF5DE3" w:rsidP="00FF5DE3">
      <w:pPr>
        <w:pStyle w:val="Odstavecseseznamem"/>
        <w:ind w:left="0"/>
        <w:jc w:val="both"/>
      </w:pPr>
      <w:r>
        <w:t>Rada Českého radioklubu v souladu se zákonem č. 563/1991 Sb. o účetnictví, vyhláškou č. 504/2002 Sb., dalšími zákonnými normami a souvisejícími předpisy stanoví tato pravidla pro ekonomickou oblast činnosti ČRK, účetnictví i správu a hospodaření s movitým i nemovitým majetkem.</w:t>
      </w:r>
    </w:p>
    <w:p w:rsidR="00FF5DE3" w:rsidRDefault="00FF5DE3" w:rsidP="00FF5DE3">
      <w:pPr>
        <w:pStyle w:val="Nadpis1"/>
      </w:pPr>
      <w:r>
        <w:t>Finanční hospodaření:</w:t>
      </w:r>
    </w:p>
    <w:p w:rsidR="00FF5DE3" w:rsidRDefault="00FF5DE3" w:rsidP="00FF5DE3">
      <w:pPr>
        <w:pStyle w:val="Odstavecseseznamem"/>
        <w:ind w:left="0"/>
        <w:jc w:val="both"/>
      </w:pPr>
      <w:r>
        <w:t>Finanční hospodaření ČRK se řídí rozpočtem schváleným Radou ČRK. Tento rozpočet je schvalován pro každé účetní období samostatně. Rada ČRK může rozhodnout i elektronickým hlasováním.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 xml:space="preserve">Limit pro pokladnu ČRK se stanoví na úhrnnou částku 50 000,- Kč (padesát tisíc korun českých), případně kurzovou protihodnotou cizí měny. Částky vyšší než limit je nutno uložit na běžný účet. 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Překročení limitu je možné jen bezprostředně před akcí, při níž dojde k vyšším výplatám v hotovosti, tak aby tato vyšší hotovost byla v pokladně uložena na dobu nezbytně nutnou.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Kontrola pokladní hotovosti bude v souladu se zákonem prováděna 2x ročně, z toho druhá vždy 31. 12. příslušného kalendářního roku.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Oprávněni ke kontrole jsou: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předseda ČRK,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hospodář Rady ČRK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Revizní komise ČRK</w:t>
      </w:r>
    </w:p>
    <w:p w:rsidR="00FF5DE3" w:rsidRDefault="00FF5DE3" w:rsidP="00FF5DE3">
      <w:pPr>
        <w:pStyle w:val="Odstavecseseznamem"/>
        <w:numPr>
          <w:ilvl w:val="0"/>
          <w:numId w:val="23"/>
        </w:numPr>
        <w:ind w:left="720"/>
        <w:jc w:val="both"/>
      </w:pPr>
      <w:r>
        <w:t>případně Radou ČRK nebo Sjezdem ČRK ad hoc sestavený kontrolní orgán.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O provedené kontrole bude sepsán zápis, k jehož znění se vyjádří zaměstnanec odpovědný za vedení pokladny. Zápis bude součástí pokladní knihy.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Se zaměstnancem odpovědným za vedení pokladny, je-li s ním uzavřen pracovní poměr, uzavírá ČRK s jeho uvedením do funkce dohodu o hmotné odpovědnosti.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Zaměstnancům lze poskytnout stravování nebo příspěvek na stravování do hodnoty, již jako daňový výdaj připouští zákon č. 586/1992 Sb. o dani z příjmů.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Cestovní náhrady poskytované členům Rady ČRK a dalším aktivistům se řídí zákonem 262/2006 Sb. a dále §151-190 ZP.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Časové rozlišení se netýká plateb, které se pravidelně opakují a nejsou významné hodnoty do výše 999,00 Kč. Toto se vztahuje na platby zákonného pojištění organizace pro odpovědnost za škody způsobené úrazem či nemocí z povolání podle vyhlášky č. 125/93 Sb.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lastRenderedPageBreak/>
        <w:t>V případě potřeby může rada rozhodnout o vytvoření finanční rezervy, předpokládají-li se zvýšené výdaje, např. opravy nemovitostí většího rozsahu. V rozhodnutí se uvede účel rezervy, období, v němž bude vytvářena a období, kdy bude vynaložena na plánovaný účel.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Pokud se bude jednat o vytvoření rezervy v souladu se zákonem č. 593/1992 Sb. o rezervách pro zjištění základu daně z příjmů, pak je nutno postupovat při její tvorbě i následném čerpání plně v souladu s uvedeným zákonem. Zápis o svém rozhodnutí týkajícím se vytvoření rezervy předá Rada ČRK účetnímu.</w:t>
      </w:r>
    </w:p>
    <w:p w:rsidR="00FF5DE3" w:rsidRDefault="00FF5DE3" w:rsidP="00FF5DE3">
      <w:pPr>
        <w:pStyle w:val="Odstavecseseznamem"/>
        <w:jc w:val="both"/>
      </w:pPr>
    </w:p>
    <w:p w:rsidR="00FF5DE3" w:rsidRDefault="00FF5DE3" w:rsidP="00FF5DE3">
      <w:pPr>
        <w:pStyle w:val="Nadpis1"/>
      </w:pPr>
      <w:r>
        <w:t>Hmotný a nehmotný majetek</w:t>
      </w:r>
    </w:p>
    <w:p w:rsidR="00FF5DE3" w:rsidRDefault="00FF5DE3" w:rsidP="00FF5DE3">
      <w:pPr>
        <w:pStyle w:val="Nadpis2"/>
      </w:pPr>
      <w:r>
        <w:t>Pořizování</w:t>
      </w:r>
    </w:p>
    <w:p w:rsidR="00FF5DE3" w:rsidRDefault="00FF5DE3" w:rsidP="00FF5DE3">
      <w:pPr>
        <w:pStyle w:val="Odstavecseseznamem"/>
        <w:ind w:left="0"/>
        <w:jc w:val="both"/>
      </w:pPr>
      <w:r>
        <w:t>Pořízení majetku schvalují osoby určené Organizačním řádem ČRK v souladu se schváleným rozpočtem ČRK. Nerozpočtované náklady spojené s pořízením majetku schvaluje Rada ČRK. V případě nebezpečí z prodlení platí stejný postup již popsaný v oblasti finančního hospodaření.</w:t>
      </w:r>
    </w:p>
    <w:p w:rsidR="00FF5DE3" w:rsidRDefault="00FF5DE3" w:rsidP="00FF5DE3">
      <w:pPr>
        <w:pStyle w:val="Odstavecseseznamem"/>
        <w:jc w:val="both"/>
      </w:pPr>
    </w:p>
    <w:p w:rsidR="00FF5DE3" w:rsidRDefault="00FF5DE3" w:rsidP="00FF5DE3">
      <w:pPr>
        <w:pStyle w:val="Nadpis2"/>
      </w:pPr>
      <w:r>
        <w:t>Evidence majetku</w:t>
      </w:r>
    </w:p>
    <w:p w:rsidR="00FF5DE3" w:rsidRDefault="00FF5DE3" w:rsidP="00FF5DE3">
      <w:pPr>
        <w:pStyle w:val="Odstavecseseznamem"/>
        <w:ind w:left="0"/>
        <w:jc w:val="both"/>
      </w:pPr>
      <w:r>
        <w:t>ČRK eviduje v souladu se zákonnými předpisy veškerý dlouhodobý hmotný majetek (DHM), jehož pořizovací hodnota je vyšší, než 40 000,- Kč a doba použitelnosti delší než 1 rok.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ČRK eviduje v souladu se zákonnými předpisy veškerý dlouhodobý nehmotný majetek (DNM) jehož pořizovací hodnota je vyšší než 60 000,- Kč a doba použitelnosti delší než 1 rok.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ČRK neeviduje hmotný nebo nehmotný majetek s nižší pořizovací cenou, než je uvedeno. Pouze v případě rozhodnutí hospodáře ČRK na návrh tajemníka, a to z důvodu, že je tak postupováno s ohledem na ochranu pořizovaného majetku ČRK.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Tento majetek se dne pořízení účtuje přímo do spotřeby – nebo jako nákup zboží či materiálu na sklad.</w:t>
      </w:r>
    </w:p>
    <w:p w:rsidR="00FF5DE3" w:rsidRDefault="00FF5DE3" w:rsidP="00FF5DE3">
      <w:pPr>
        <w:pStyle w:val="Odstavecseseznamem"/>
        <w:ind w:left="0"/>
        <w:jc w:val="both"/>
      </w:pPr>
    </w:p>
    <w:p w:rsidR="00FF5DE3" w:rsidRDefault="00FF5DE3" w:rsidP="00FF5DE3">
      <w:pPr>
        <w:pStyle w:val="Odstavecseseznamem"/>
        <w:ind w:left="0"/>
        <w:jc w:val="both"/>
      </w:pPr>
      <w:r>
        <w:t>V případě rozhodnutí – z důvodu opatrnosti – je možno evidovat majetek zapůjčený atd. na podrozvahovém účtu organizace. Toto se týká i všech závazků či pohledávek vznikajících v oblasti majetku.</w:t>
      </w:r>
    </w:p>
    <w:p w:rsidR="00FF5DE3" w:rsidRDefault="00FF5DE3" w:rsidP="00FF5DE3">
      <w:pPr>
        <w:pStyle w:val="Nadpis2"/>
      </w:pPr>
      <w:r>
        <w:t>Vyřazení majetku</w:t>
      </w:r>
    </w:p>
    <w:p w:rsidR="00FF5DE3" w:rsidRDefault="00FF5DE3" w:rsidP="00FF5DE3">
      <w:pPr>
        <w:jc w:val="both"/>
      </w:pPr>
      <w:r>
        <w:t>Pokud bude radou na základě předložených materiálů o znehodnocení majetku včetně návrhu na jeho vyřazení (zpracovaného pověřeným zaměstnancem) rozhodnuto o jeho vyřazení, bude zápis předán účetnímu.</w:t>
      </w:r>
    </w:p>
    <w:p w:rsidR="00FF5DE3" w:rsidRDefault="00FF5DE3" w:rsidP="00FF5DE3">
      <w:pPr>
        <w:jc w:val="both"/>
      </w:pPr>
      <w:r>
        <w:t>Majetek lze vyřadit na základě schválení vyřazení předsedou a hospodářem ČRK.</w:t>
      </w:r>
    </w:p>
    <w:p w:rsidR="00FF5DE3" w:rsidRDefault="00FF5DE3" w:rsidP="00FF5DE3">
      <w:pPr>
        <w:jc w:val="both"/>
      </w:pPr>
      <w:r>
        <w:t>Zápis o vyřazení majetku musí obsahovat způsob znehodnocení majetku a v případě ekologicky nebezpečného majetku i potvrzení o jeho řádném předání k dalšímu znehodnocení.</w:t>
      </w:r>
    </w:p>
    <w:p w:rsidR="00FF5DE3" w:rsidRDefault="00FF5DE3" w:rsidP="00FF5DE3">
      <w:pPr>
        <w:jc w:val="both"/>
      </w:pPr>
      <w:r>
        <w:lastRenderedPageBreak/>
        <w:t>Pokud bude radou rozhodnuto o prodeji dlouhodobého hmotného a nehmotného majetku, bude zápis o tomto rozhodnutí předán účetnímu.</w:t>
      </w:r>
    </w:p>
    <w:p w:rsidR="00FF5DE3" w:rsidRDefault="00FF5DE3" w:rsidP="001A4844">
      <w:pPr>
        <w:pStyle w:val="Nadpis2"/>
      </w:pPr>
      <w:r>
        <w:t>Účetní a daňové odpisy</w:t>
      </w:r>
    </w:p>
    <w:p w:rsidR="00FF5DE3" w:rsidRDefault="00FF5DE3" w:rsidP="00FF5DE3">
      <w:pPr>
        <w:jc w:val="both"/>
      </w:pPr>
      <w:r>
        <w:t>Odpisy jsou zajišťovány v souladu se zákonnými normami.</w:t>
      </w:r>
    </w:p>
    <w:p w:rsidR="00FF5DE3" w:rsidRDefault="00FF5DE3" w:rsidP="001A4844">
      <w:pPr>
        <w:pStyle w:val="Nadpis2"/>
      </w:pPr>
      <w:r>
        <w:t>Fyzická inventura majetku a zásob.</w:t>
      </w:r>
    </w:p>
    <w:p w:rsidR="00FF5DE3" w:rsidRDefault="00FF5DE3" w:rsidP="00FF5DE3">
      <w:pPr>
        <w:jc w:val="both"/>
      </w:pPr>
      <w:r>
        <w:t>Rada ČRK vyhlašuje na návrh hospodáře provedení inventury majetku a zásob. Inventura majetku je vyhlášena tak, aby ji bylo možno provést do 30. 11. příslušného kalendářního roku a následně v souladu se zákonnou normou zajistit dopočet stavu majetku za prosinec příslušného roku.</w:t>
      </w:r>
    </w:p>
    <w:p w:rsidR="00FF5DE3" w:rsidRDefault="00FF5DE3" w:rsidP="00FF5DE3">
      <w:pPr>
        <w:jc w:val="both"/>
      </w:pPr>
      <w:r>
        <w:t>Z tohoto důvodu je jmenována inventarizační komice, která tuto inventuru provede, sepíše veškerý majetek, který byl fyzicky zjištěn v ČRK, porovná zjištěný stav s evidencí majetku a vyčíslí případné inventarizační rozdíly. Zápis o provedení inventury, podepsaný inventarizační komisí bude předán do 10 pracovních dnů účetnímu.</w:t>
      </w:r>
    </w:p>
    <w:p w:rsidR="00FF5DE3" w:rsidRDefault="00FF5DE3" w:rsidP="00FF5DE3">
      <w:pPr>
        <w:jc w:val="both"/>
      </w:pPr>
      <w:r>
        <w:t>Je přípustné inventarizovat následující majetek podle dokladů:</w:t>
      </w:r>
    </w:p>
    <w:p w:rsidR="00FF5DE3" w:rsidRDefault="00FF5DE3" w:rsidP="001A4844">
      <w:pPr>
        <w:pStyle w:val="Odstavecseseznamem"/>
        <w:numPr>
          <w:ilvl w:val="0"/>
          <w:numId w:val="25"/>
        </w:numPr>
        <w:jc w:val="both"/>
      </w:pPr>
      <w:r>
        <w:t xml:space="preserve">majáky, </w:t>
      </w:r>
      <w:proofErr w:type="spellStart"/>
      <w:r>
        <w:t>nódy</w:t>
      </w:r>
      <w:proofErr w:type="spellEnd"/>
      <w:r>
        <w:t xml:space="preserve"> PR, převaděče a příslušenství těchto zařízení, pokud jsou nainstalována na místě určeném k jejich provozu,</w:t>
      </w:r>
    </w:p>
    <w:p w:rsidR="00FF5DE3" w:rsidRDefault="00FF5DE3" w:rsidP="001A4844">
      <w:pPr>
        <w:pStyle w:val="Odstavecseseznamem"/>
        <w:numPr>
          <w:ilvl w:val="0"/>
          <w:numId w:val="25"/>
        </w:numPr>
        <w:jc w:val="both"/>
      </w:pPr>
      <w:r>
        <w:t xml:space="preserve">předměty zapůjčené fyzickým osobám. </w:t>
      </w:r>
    </w:p>
    <w:p w:rsidR="00FF5DE3" w:rsidRDefault="00FF5DE3" w:rsidP="00FF5DE3">
      <w:pPr>
        <w:jc w:val="both"/>
      </w:pPr>
      <w:r>
        <w:t>Inventarizační komise následně provede případný dopočet stavu majetku k 31. 12. Příslušného kalendářního roku. Zpracuje konečný zápis o provedené inventuře a porovná zjištěný stav s účetnictvím účetní jednotky. S provedením inventarizace seznámí Radu ČRK, která zápis schválí.</w:t>
      </w:r>
    </w:p>
    <w:p w:rsidR="00FF5DE3" w:rsidRDefault="00FF5DE3" w:rsidP="00FF5DE3">
      <w:pPr>
        <w:jc w:val="both"/>
      </w:pPr>
      <w:r>
        <w:t>Tento zápis bude nejpozději do konce měsíce ledna následujícího roku předán účetnímu k dalšímu zpracování.</w:t>
      </w:r>
    </w:p>
    <w:p w:rsidR="00FF5DE3" w:rsidRDefault="00FF5DE3" w:rsidP="00FF5DE3">
      <w:pPr>
        <w:jc w:val="both"/>
      </w:pPr>
      <w:r>
        <w:t>Inventarizační komise dále ověří stav skladu a zpracuje příslušný zápis (obsahující seznam zásob včetně jejich ceny a celkové hodnoty, který předloží Radě ČRK a následně do konce měsíce ledna účetnímu k dalšímu zpracování.</w:t>
      </w:r>
    </w:p>
    <w:p w:rsidR="00FF5DE3" w:rsidRDefault="00FF5DE3" w:rsidP="00FF5DE3">
      <w:pPr>
        <w:jc w:val="both"/>
      </w:pPr>
      <w:r>
        <w:t>Výsledky provedené inventarizace podléhají kontrole Revizní komisí ČRK.</w:t>
      </w:r>
    </w:p>
    <w:p w:rsidR="00FF5DE3" w:rsidRDefault="00FF5DE3" w:rsidP="00FF5DE3">
      <w:pPr>
        <w:pStyle w:val="Nadpis2"/>
      </w:pPr>
      <w:r>
        <w:t>Využití majetku</w:t>
      </w:r>
    </w:p>
    <w:p w:rsidR="00FF5DE3" w:rsidRDefault="00FF5DE3" w:rsidP="00FF5DE3">
      <w:pPr>
        <w:jc w:val="both"/>
      </w:pPr>
      <w:r>
        <w:t>Správou majetku je pověřen tajemník, případně další zaměstnanci ČRK. Převzetí do správy stvrzují svým podpisem na inventurním seznamu. Tajemník ČRK podle pokynů Rady ČRK a Výkonného výboru ČRK organizuje účelné využití majetku.</w:t>
      </w:r>
    </w:p>
    <w:p w:rsidR="00FF5DE3" w:rsidRDefault="00FF5DE3" w:rsidP="00FF5DE3">
      <w:pPr>
        <w:jc w:val="both"/>
      </w:pPr>
      <w:r>
        <w:t>Předměty určené k půjčování - půjčuje zájemcům dle směrnic Rady ČRK.</w:t>
      </w:r>
    </w:p>
    <w:p w:rsidR="00FF5DE3" w:rsidRDefault="00FF5DE3" w:rsidP="00FF5DE3">
      <w:pPr>
        <w:jc w:val="both"/>
      </w:pPr>
      <w:r>
        <w:t xml:space="preserve">Pokud se toto týká DHM nebo DNH je nutno o těchto výpůjčkách účtovat. Tedy nahlásit případnou výpůjčku účetnímu. </w:t>
      </w:r>
    </w:p>
    <w:p w:rsidR="00FF5DE3" w:rsidRDefault="00FF5DE3" w:rsidP="001A4844">
      <w:pPr>
        <w:pStyle w:val="Nadpis2"/>
      </w:pPr>
      <w:r>
        <w:t>Hospodářský výsledek ČRK</w:t>
      </w:r>
    </w:p>
    <w:p w:rsidR="00FF5DE3" w:rsidRDefault="00FF5DE3" w:rsidP="001A4844">
      <w:pPr>
        <w:jc w:val="both"/>
      </w:pPr>
      <w:r>
        <w:t>Na základě předloženého návrhu odpovědného pracovníka rozhodne Rada ČRK o hospodářském</w:t>
      </w:r>
      <w:r w:rsidR="001A4844">
        <w:t xml:space="preserve"> </w:t>
      </w:r>
      <w:r>
        <w:t>výsledku.</w:t>
      </w:r>
    </w:p>
    <w:p w:rsidR="00FF5DE3" w:rsidRDefault="00FF5DE3" w:rsidP="001A4844">
      <w:pPr>
        <w:jc w:val="both"/>
      </w:pPr>
      <w:r>
        <w:lastRenderedPageBreak/>
        <w:t>Zápis o tomto rozhodnutí předá účetnímu do 30. 4. následujícího roku.</w:t>
      </w:r>
    </w:p>
    <w:p w:rsidR="001A4844" w:rsidRDefault="00FF5DE3" w:rsidP="001A4844">
      <w:pPr>
        <w:jc w:val="both"/>
      </w:pPr>
      <w:r>
        <w:t>Dnem účinnosti této ekonomické směrnice končí platnost Vnitřního předpisu účetní jednotky</w:t>
      </w:r>
      <w:r w:rsidR="001A4844">
        <w:t xml:space="preserve"> </w:t>
      </w:r>
      <w:r>
        <w:t>schváleného radou dne 21. dubna 2007.</w:t>
      </w:r>
    </w:p>
    <w:p w:rsidR="001A4844" w:rsidRDefault="001A4844" w:rsidP="001A4844">
      <w:r>
        <w:br w:type="page"/>
      </w:r>
    </w:p>
    <w:p w:rsidR="001A4844" w:rsidRDefault="001A4844" w:rsidP="001A4844">
      <w:pPr>
        <w:pStyle w:val="Nzev"/>
      </w:pPr>
      <w:r>
        <w:lastRenderedPageBreak/>
        <w:t>S m ě r n i c e o přístupu k organizační a hospodářské dokumentaci Českého radioklubu (ČRK)</w:t>
      </w:r>
    </w:p>
    <w:p w:rsidR="001A4844" w:rsidRDefault="001A4844" w:rsidP="001A4844">
      <w:pPr>
        <w:pStyle w:val="Nadpis1"/>
      </w:pPr>
      <w:r>
        <w:t>Článek I. - Aktuální dokumentace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 xml:space="preserve">Aktuální dokumentací se rozumí organizační (korespondence, zápisy jednání, členská evidence atp.) a hospodářská (rozpočty, účetnictví, účetní doklady, objednávky, faktury atp.) evidence pořizovaná v běžném roce. 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Zveřejňují se: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zápisy a přílohy zápisů jednání rady, výkonného výboru a odborných pracovních skupin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rozpočty a pololetní a výroční vyhodnocení hospodaření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zprávy Revizní komise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podstatná doručená a odeslaná korespondence, jejíž obsah je významný pro radioamatérskou veřejnost,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vypsaných výběrových řízení, grantů atp.,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předmětů v hodnotě od 10.000 Kč vč. DPH výše, které byly pořízeny z prostředků ČRK v předcházejícím roce, včetně uvedení organizační složky nebo osoby, která je užívá,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podmínky a výsledky závodů a soutěží vyhlášených ČRK,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seznam volacích značek uživatelů QSL služby,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 xml:space="preserve">seznam osob uvedených v OK Call </w:t>
      </w:r>
      <w:proofErr w:type="spellStart"/>
      <w:r>
        <w:t>Booku</w:t>
      </w:r>
      <w:proofErr w:type="spellEnd"/>
      <w:r>
        <w:t xml:space="preserve"> včetně osobních údajů, s jejichž zveřejněním tyto osoby vyslovily souhlas v písemné formě,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adresář radioklubů ČRK včetně kontaktních údajů,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další dokumenty, o nichž tak rozhodne Rada ČRK nebo Výkonný výbor ČRK.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 je zveřejněn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vystavením na WWW stránkách ČRK, a/nebo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 Bulletinu ČRK, a/nebo</w:t>
      </w:r>
    </w:p>
    <w:p w:rsidR="001A4844" w:rsidRDefault="001A4844" w:rsidP="001A4844">
      <w:pPr>
        <w:pStyle w:val="Odstavecseseznamem"/>
        <w:numPr>
          <w:ilvl w:val="1"/>
          <w:numId w:val="26"/>
        </w:numPr>
        <w:jc w:val="both"/>
      </w:pPr>
      <w:r>
        <w:t>uvedením ve členském časopisu ČRK.</w:t>
      </w:r>
    </w:p>
    <w:p w:rsidR="001A4844" w:rsidRDefault="001A4844" w:rsidP="001A4844">
      <w:pPr>
        <w:pStyle w:val="Odstavecseseznamem"/>
        <w:numPr>
          <w:ilvl w:val="0"/>
          <w:numId w:val="26"/>
        </w:numPr>
        <w:jc w:val="both"/>
      </w:pPr>
      <w:r>
        <w:t>Dokumenty uvedené v odst. 2 se zveřejňují do 10 dnů poté, kdy jejich znění bylo schváleno orgánem, který je za ně odpovědný, nebo jemuž jejich schválení přísluší. Do doby schválení jsou dokumenty důvěrné. Dokumenty neuvedené v odst. 2 jsou důvěrné.</w:t>
      </w:r>
    </w:p>
    <w:p w:rsidR="00FF5DE3" w:rsidRDefault="001A4844" w:rsidP="001A4844">
      <w:pPr>
        <w:pStyle w:val="Nadpis1"/>
      </w:pPr>
      <w:r>
        <w:t>Článek II. - Archivovaná dokumentace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 xml:space="preserve">Archivovanou dokumentací se rozumí dokumentace vzniklá v </w:t>
      </w:r>
      <w:r w:rsidR="00E12113" w:rsidRPr="00E12113">
        <w:rPr>
          <w:b/>
          <w:color w:val="FF0000"/>
        </w:rPr>
        <w:t>letech</w:t>
      </w:r>
      <w:r w:rsidRPr="00E12113">
        <w:rPr>
          <w:color w:val="FF0000"/>
        </w:rPr>
        <w:t xml:space="preserve"> </w:t>
      </w:r>
      <w:r>
        <w:t>předcházejících roku běžnému, která je archivována v souladu s § 8 Organizačního řádu ČRK.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Archivované materiály jsou k dispozici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členům rady ČRK k nahlédnutí bezprostředně,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ostatním členům ČRK k nahlédnutí po předchozím písemném vyžádání,</w:t>
      </w:r>
    </w:p>
    <w:p w:rsidR="001A4844" w:rsidRDefault="001A4844" w:rsidP="001A4844">
      <w:pPr>
        <w:pStyle w:val="Odstavecseseznamem"/>
        <w:numPr>
          <w:ilvl w:val="1"/>
          <w:numId w:val="27"/>
        </w:numPr>
        <w:jc w:val="both"/>
      </w:pPr>
      <w:r>
        <w:t>orgánům státu dle zákona.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lastRenderedPageBreak/>
        <w:t>Přístupu člena ČRK dle odst. 2 písm. b) musí být přítomen člen Revizní komise ČRK. Nahlížející člen je oprávněn pořizovat si vlastnoruční výpisky, pořizování kopií je nepřípustné.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O přístupu musí být pořízen záznam s uvedením data, času a jména a adresy nahlížejícího člena a jména přítomného člena revizní komise. Za pořízení záznamu odpovídá přítomný člen revizní komise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Dokumenty, které nejsou archivovány dle § 8 Organizačního řádu ČRK, jsou důvěrné.</w:t>
      </w:r>
    </w:p>
    <w:p w:rsidR="001A4844" w:rsidRDefault="001A4844" w:rsidP="001A4844">
      <w:pPr>
        <w:pStyle w:val="Odstavecseseznamem"/>
        <w:numPr>
          <w:ilvl w:val="0"/>
          <w:numId w:val="27"/>
        </w:numPr>
        <w:jc w:val="both"/>
      </w:pPr>
      <w:r>
        <w:t>Podmínky uvedené v odst. 2 – 5 se nevztahují na dokumentaci zveřejněnou dle Čl. I., odst. 5 v době, kdy je vystavena na WWW stránkách ČRK.</w:t>
      </w:r>
    </w:p>
    <w:p w:rsidR="001A4844" w:rsidRDefault="001A4844" w:rsidP="001A4844">
      <w:pPr>
        <w:pStyle w:val="Nadpis1"/>
      </w:pPr>
      <w:r>
        <w:t>Článek III. - Společná ustanovení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Ze zveřejnění nebo zpřístupnění jsou vyňaty údaje a dokumenty, u nichž to zapovídá zákon.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Rada ČRK nebo Výkonný výbor ČRK mohou rozhodnout, že na dobu nezbytně nutnou mohou být ze zveřejnění nebo zpřístupnění vyňaty údaje a dokumenty, u nichž tomu brání strategické zájmy nebo důvodné smluvní závazky ČRK nebo některé jeho organizační složky. Takto označené údaje a dokumenty jsou na uvedenou dobu důvěrné.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Kdokoli se seznámí s dokumenty a obsahem dokumentů, které tato směrnice označuje za důvěrné, je povinen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pomlčet o jejich existenci a obsahu,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jejich zpřístupnění,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zdržet se a zabránit zpřístupnění jejich obsahu, byť jen dílčímu, vůči všem osobám, které nejsou uvedeny v odst. 5.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Porušení povinností dle odst. 3 je u osob,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jsou v pracovním poměru s ČRK, závažným porušením pracovní kázně,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které spolupracují s ČRK v obchodním vztahu, porušením obchodního tajemství.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Všechna dokumentace ČRK je kdykoli přístupná: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Rady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předsedovi a členům Revizní komise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tajemníku ČRK,</w:t>
      </w:r>
    </w:p>
    <w:p w:rsidR="001A4844" w:rsidRDefault="001A4844" w:rsidP="001A4844">
      <w:pPr>
        <w:pStyle w:val="Odstavecseseznamem"/>
        <w:numPr>
          <w:ilvl w:val="1"/>
          <w:numId w:val="28"/>
        </w:numPr>
        <w:jc w:val="both"/>
      </w:pPr>
      <w:r>
        <w:t>kontrolním orgánům a orgánům justice dle zákona, čímž nejsou dotčeny povinnosti dle odst. 3.</w:t>
      </w:r>
    </w:p>
    <w:p w:rsidR="001A4844" w:rsidRDefault="001A4844" w:rsidP="001A4844">
      <w:pPr>
        <w:pStyle w:val="Odstavecseseznamem"/>
        <w:numPr>
          <w:ilvl w:val="0"/>
          <w:numId w:val="28"/>
        </w:numPr>
        <w:jc w:val="both"/>
      </w:pPr>
      <w:r>
        <w:t>Tato směrnice nabývá účinnost dnem schválení.</w:t>
      </w:r>
    </w:p>
    <w:p w:rsidR="001A4844" w:rsidRDefault="001A4844" w:rsidP="001A4844">
      <w:pPr>
        <w:jc w:val="both"/>
      </w:pPr>
    </w:p>
    <w:p w:rsidR="001A4844" w:rsidRDefault="001A4844" w:rsidP="001A4844">
      <w:pPr>
        <w:jc w:val="both"/>
      </w:pPr>
    </w:p>
    <w:sectPr w:rsidR="001A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máš Kaplan" w:date="2017-02-14T00:45:00Z" w:initials="TK">
    <w:p w:rsidR="005E4480" w:rsidRDefault="005E4480">
      <w:pPr>
        <w:pStyle w:val="Textkomente"/>
      </w:pPr>
      <w:r>
        <w:rPr>
          <w:rStyle w:val="Odkaznakoment"/>
        </w:rPr>
        <w:annotationRef/>
      </w:r>
      <w:r>
        <w:t xml:space="preserve">Tento bod tu vůbec nemusí být. Z logiky věci vyplývá, že ČRK zastupuje své členy a že hájí jejich zájmy. Také myslím, že </w:t>
      </w:r>
      <w:proofErr w:type="gramStart"/>
      <w:r>
        <w:t>není</w:t>
      </w:r>
      <w:proofErr w:type="gramEnd"/>
      <w:r>
        <w:t xml:space="preserve"> nutné aby </w:t>
      </w:r>
      <w:proofErr w:type="gramStart"/>
      <w:r>
        <w:t>bylo</w:t>
      </w:r>
      <w:proofErr w:type="gramEnd"/>
      <w:r>
        <w:t xml:space="preserve"> vyjmenována jedna z mnoha organizací, jejímž je/může být ČRK členem.</w:t>
      </w:r>
    </w:p>
  </w:comment>
  <w:comment w:id="7" w:author="Tomáš Kaplan" w:date="2017-02-14T00:45:00Z" w:initials="TK">
    <w:p w:rsidR="005E4480" w:rsidRDefault="005E4480">
      <w:pPr>
        <w:pStyle w:val="Textkomente"/>
      </w:pPr>
      <w:r>
        <w:rPr>
          <w:rStyle w:val="Odkaznakoment"/>
        </w:rPr>
        <w:annotationRef/>
      </w:r>
      <w:r>
        <w:t>TZN, člověk může být Radou vyloučený, ale člen ještě další cca 4 roky než se sjede sjezd…Nebylo by lepší přezkum svěřit třeba Revizní komisi?</w:t>
      </w:r>
    </w:p>
  </w:comment>
  <w:comment w:id="16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Toto nedává smysl. Proč nemá člen </w:t>
      </w:r>
      <w:proofErr w:type="gramStart"/>
      <w:r>
        <w:t>právo aby</w:t>
      </w:r>
      <w:proofErr w:type="gramEnd"/>
      <w:r>
        <w:t xml:space="preserve"> bylo v zápise uvedeno jeho stanovisko? A proč není součástí zápisu ze Sněmu kopie prezenční listiny?</w:t>
      </w:r>
    </w:p>
  </w:comment>
  <w:comment w:id="31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Bod b nedává logiku. Budu-li RK a měl bych 50 členů, potom mohu vyslat 5 delegátů. Co když se ale přihlásí samostatně například 10členů tohoto RK? Kolik bude členů mít hlasovací právo?</w:t>
      </w:r>
    </w:p>
  </w:comment>
  <w:comment w:id="71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Kolik je celkový počet? Navrhoval bych tedy takový postup, že Sjezd nejprve odhlasuje počet členů Rady (lichý). Ti co budou </w:t>
      </w:r>
      <w:proofErr w:type="gramStart"/>
      <w:r>
        <w:t>zvoleni ale</w:t>
      </w:r>
      <w:proofErr w:type="gramEnd"/>
      <w:r>
        <w:t xml:space="preserve"> nevejdou se do </w:t>
      </w:r>
      <w:proofErr w:type="spellStart"/>
      <w:r>
        <w:t>tohotopočtu</w:t>
      </w:r>
      <w:proofErr w:type="spellEnd"/>
      <w:r>
        <w:t xml:space="preserve"> se stávají náhradníky </w:t>
      </w:r>
      <w:proofErr w:type="spellStart"/>
      <w:r>
        <w:t>propřípadnou</w:t>
      </w:r>
      <w:proofErr w:type="spellEnd"/>
      <w:r>
        <w:t xml:space="preserve"> kooptaci do Rady</w:t>
      </w:r>
    </w:p>
  </w:comment>
  <w:comment w:id="109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 xml:space="preserve">Kooptace je sice běžně užívaný nástroj, ale umožňuje radě dostat do vedení v podstatě </w:t>
      </w:r>
      <w:proofErr w:type="gramStart"/>
      <w:r>
        <w:t>člověka který</w:t>
      </w:r>
      <w:proofErr w:type="gramEnd"/>
      <w:r>
        <w:t xml:space="preserve"> nebyl na Sjezdu zvolen ani nebyl diskutován. Navrhoval bych tedy nejprve kooptaci ze zvolených náhradníků na sjezdu a až poté kooptaci dalších osob.</w:t>
      </w:r>
    </w:p>
  </w:comment>
  <w:comment w:id="135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kooptace</w:t>
      </w:r>
    </w:p>
  </w:comment>
  <w:comment w:id="158" w:author="Tomáš Kaplan" w:date="2017-02-14T00:45:00Z" w:initials="TK">
    <w:p w:rsidR="002B5BB2" w:rsidRDefault="002B5BB2">
      <w:pPr>
        <w:pStyle w:val="Textkomente"/>
      </w:pPr>
      <w:r>
        <w:rPr>
          <w:rStyle w:val="Odkaznakoment"/>
        </w:rPr>
        <w:annotationRef/>
      </w:r>
      <w:r>
        <w:t>Zase kooptace</w:t>
      </w:r>
    </w:p>
  </w:comment>
  <w:comment w:id="184" w:author="Tomáš Kaplan" w:date="2017-02-14T00:45:00Z" w:initials="TK">
    <w:p w:rsidR="00FB6639" w:rsidRDefault="00FB6639">
      <w:pPr>
        <w:pStyle w:val="Textkomente"/>
      </w:pPr>
      <w:r>
        <w:rPr>
          <w:rStyle w:val="Odkaznakoment"/>
        </w:rPr>
        <w:annotationRef/>
      </w:r>
      <w:r>
        <w:t xml:space="preserve">Jsou </w:t>
      </w:r>
      <w:proofErr w:type="spellStart"/>
      <w:r>
        <w:t>nějakí</w:t>
      </w:r>
      <w:proofErr w:type="spellEnd"/>
      <w:r>
        <w:t>? Pokud ne, počítá se s vybudováním sítě krajských manažerů? Pokud ne celý článek bych zrušil.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28AC"/>
    <w:multiLevelType w:val="hybridMultilevel"/>
    <w:tmpl w:val="F8241F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F0CA3"/>
    <w:multiLevelType w:val="hybridMultilevel"/>
    <w:tmpl w:val="1A3601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64D89"/>
    <w:multiLevelType w:val="hybridMultilevel"/>
    <w:tmpl w:val="95740D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E181C"/>
    <w:multiLevelType w:val="hybridMultilevel"/>
    <w:tmpl w:val="2CF05580"/>
    <w:lvl w:ilvl="0" w:tplc="0AAA7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2677D1"/>
    <w:multiLevelType w:val="hybridMultilevel"/>
    <w:tmpl w:val="BBA06B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11769"/>
    <w:multiLevelType w:val="hybridMultilevel"/>
    <w:tmpl w:val="8A0458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97E8B"/>
    <w:multiLevelType w:val="hybridMultilevel"/>
    <w:tmpl w:val="F5D0E5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A22F8"/>
    <w:multiLevelType w:val="hybridMultilevel"/>
    <w:tmpl w:val="535E94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D4526"/>
    <w:multiLevelType w:val="hybridMultilevel"/>
    <w:tmpl w:val="02C6CB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2410C"/>
    <w:multiLevelType w:val="hybridMultilevel"/>
    <w:tmpl w:val="6C4659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0D5640"/>
    <w:multiLevelType w:val="hybridMultilevel"/>
    <w:tmpl w:val="199CDAF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1377D4"/>
    <w:multiLevelType w:val="hybridMultilevel"/>
    <w:tmpl w:val="19EAB0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8892BA1E">
      <w:start w:val="5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21825"/>
    <w:multiLevelType w:val="hybridMultilevel"/>
    <w:tmpl w:val="379E1ACE"/>
    <w:lvl w:ilvl="0" w:tplc="D78A5C9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B050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A9B1195"/>
    <w:multiLevelType w:val="hybridMultilevel"/>
    <w:tmpl w:val="81CCF5F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322CC7"/>
    <w:multiLevelType w:val="hybridMultilevel"/>
    <w:tmpl w:val="054A3D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429D3"/>
    <w:multiLevelType w:val="hybridMultilevel"/>
    <w:tmpl w:val="71540738"/>
    <w:lvl w:ilvl="0" w:tplc="2AEE40A4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C50A70"/>
    <w:multiLevelType w:val="hybridMultilevel"/>
    <w:tmpl w:val="2C8A2C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75EF9"/>
    <w:multiLevelType w:val="hybridMultilevel"/>
    <w:tmpl w:val="8A2672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868FD"/>
    <w:multiLevelType w:val="hybridMultilevel"/>
    <w:tmpl w:val="F71C7C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D877DB"/>
    <w:multiLevelType w:val="hybridMultilevel"/>
    <w:tmpl w:val="BCBC17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8C080F"/>
    <w:multiLevelType w:val="hybridMultilevel"/>
    <w:tmpl w:val="0E74E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5A1C"/>
    <w:multiLevelType w:val="hybridMultilevel"/>
    <w:tmpl w:val="862A6B7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F2D01"/>
    <w:multiLevelType w:val="hybridMultilevel"/>
    <w:tmpl w:val="DA1027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5312D5"/>
    <w:multiLevelType w:val="hybridMultilevel"/>
    <w:tmpl w:val="40CC25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D637B6"/>
    <w:multiLevelType w:val="hybridMultilevel"/>
    <w:tmpl w:val="099E5A4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F82EC5"/>
    <w:multiLevelType w:val="hybridMultilevel"/>
    <w:tmpl w:val="C9F699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713ABC"/>
    <w:multiLevelType w:val="hybridMultilevel"/>
    <w:tmpl w:val="47BA37C0"/>
    <w:lvl w:ilvl="0" w:tplc="2AEE40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183EA8"/>
    <w:multiLevelType w:val="hybridMultilevel"/>
    <w:tmpl w:val="044291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8B4316"/>
    <w:multiLevelType w:val="hybridMultilevel"/>
    <w:tmpl w:val="D2CA0BD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AA023B8"/>
    <w:multiLevelType w:val="hybridMultilevel"/>
    <w:tmpl w:val="C9E055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0"/>
  </w:num>
  <w:num w:numId="4">
    <w:abstractNumId w:val="8"/>
  </w:num>
  <w:num w:numId="5">
    <w:abstractNumId w:val="29"/>
  </w:num>
  <w:num w:numId="6">
    <w:abstractNumId w:val="27"/>
  </w:num>
  <w:num w:numId="7">
    <w:abstractNumId w:val="14"/>
  </w:num>
  <w:num w:numId="8">
    <w:abstractNumId w:val="16"/>
  </w:num>
  <w:num w:numId="9">
    <w:abstractNumId w:val="5"/>
  </w:num>
  <w:num w:numId="10">
    <w:abstractNumId w:val="6"/>
  </w:num>
  <w:num w:numId="11">
    <w:abstractNumId w:val="1"/>
  </w:num>
  <w:num w:numId="12">
    <w:abstractNumId w:val="23"/>
  </w:num>
  <w:num w:numId="13">
    <w:abstractNumId w:val="17"/>
  </w:num>
  <w:num w:numId="14">
    <w:abstractNumId w:val="2"/>
  </w:num>
  <w:num w:numId="15">
    <w:abstractNumId w:val="18"/>
  </w:num>
  <w:num w:numId="16">
    <w:abstractNumId w:val="26"/>
  </w:num>
  <w:num w:numId="17">
    <w:abstractNumId w:val="7"/>
  </w:num>
  <w:num w:numId="18">
    <w:abstractNumId w:val="19"/>
  </w:num>
  <w:num w:numId="19">
    <w:abstractNumId w:val="0"/>
  </w:num>
  <w:num w:numId="20">
    <w:abstractNumId w:val="11"/>
  </w:num>
  <w:num w:numId="21">
    <w:abstractNumId w:val="9"/>
  </w:num>
  <w:num w:numId="22">
    <w:abstractNumId w:val="15"/>
  </w:num>
  <w:num w:numId="23">
    <w:abstractNumId w:val="28"/>
  </w:num>
  <w:num w:numId="24">
    <w:abstractNumId w:val="13"/>
  </w:num>
  <w:num w:numId="25">
    <w:abstractNumId w:val="21"/>
  </w:num>
  <w:num w:numId="26">
    <w:abstractNumId w:val="22"/>
  </w:num>
  <w:num w:numId="27">
    <w:abstractNumId w:val="10"/>
  </w:num>
  <w:num w:numId="28">
    <w:abstractNumId w:val="24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F4"/>
    <w:rsid w:val="000550AE"/>
    <w:rsid w:val="000F2373"/>
    <w:rsid w:val="001A4844"/>
    <w:rsid w:val="001C57E0"/>
    <w:rsid w:val="00260AFD"/>
    <w:rsid w:val="002B5BB2"/>
    <w:rsid w:val="00420CAA"/>
    <w:rsid w:val="00504CF4"/>
    <w:rsid w:val="005E4480"/>
    <w:rsid w:val="00626461"/>
    <w:rsid w:val="00635FBC"/>
    <w:rsid w:val="006659CD"/>
    <w:rsid w:val="006B721B"/>
    <w:rsid w:val="008D47A0"/>
    <w:rsid w:val="00D34DBF"/>
    <w:rsid w:val="00E12113"/>
    <w:rsid w:val="00E43A93"/>
    <w:rsid w:val="00EA5258"/>
    <w:rsid w:val="00F1675A"/>
    <w:rsid w:val="00FB6639"/>
    <w:rsid w:val="00FD5973"/>
    <w:rsid w:val="00FE07B5"/>
    <w:rsid w:val="00FF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4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5D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4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504CF4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6264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64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64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64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6461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6461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35F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35F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3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FF5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51E5-FFD0-4DAE-ABC3-7E451630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5948</Words>
  <Characters>35097</Characters>
  <Application>Microsoft Office Word</Application>
  <DocSecurity>0</DocSecurity>
  <Lines>292</Lines>
  <Paragraphs>81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Tomáš Kaplan</dc:creator>
  <cp:lastModifiedBy>Tomáš Kaplan</cp:lastModifiedBy>
  <cp:revision>2</cp:revision>
  <dcterms:created xsi:type="dcterms:W3CDTF">2017-02-13T23:45:00Z</dcterms:created>
  <dcterms:modified xsi:type="dcterms:W3CDTF">2017-02-13T23:45:00Z</dcterms:modified>
</cp:coreProperties>
</file>